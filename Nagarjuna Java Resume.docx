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C88" w:rsidRDefault="00047C88" w:rsidP="00047C88">
      <w:pPr>
        <w:pStyle w:val="Heading5"/>
        <w:shd w:val="clear" w:color="auto" w:fill="E6E6E6"/>
        <w:spacing w:before="240"/>
        <w:jc w:val="center"/>
        <w:rPr>
          <w:rFonts w:ascii="Times New Roman" w:eastAsia="Times New Roman" w:hAnsi="Times New Roman" w:cs="Times New Roman"/>
          <w:smallCaps/>
          <w:sz w:val="22"/>
          <w:szCs w:val="22"/>
        </w:rPr>
      </w:pPr>
      <w:bookmarkStart w:id="0" w:name="_GoBack"/>
      <w:bookmarkEnd w:id="0"/>
      <w:proofErr w:type="spellStart"/>
      <w:r>
        <w:rPr>
          <w:rFonts w:ascii="Times New Roman" w:eastAsia="Times New Roman" w:hAnsi="Times New Roman" w:cs="Times New Roman"/>
          <w:smallCaps/>
          <w:sz w:val="22"/>
          <w:szCs w:val="22"/>
        </w:rPr>
        <w:t>nagarjuna</w:t>
      </w:r>
      <w:proofErr w:type="spellEnd"/>
      <w:r>
        <w:rPr>
          <w:rFonts w:ascii="Times New Roman" w:eastAsia="Times New Roman" w:hAnsi="Times New Roman" w:cs="Times New Roman"/>
          <w:smallCaps/>
          <w:sz w:val="22"/>
          <w:szCs w:val="22"/>
        </w:rPr>
        <w:t xml:space="preserve"> </w:t>
      </w:r>
      <w:proofErr w:type="spellStart"/>
      <w:r>
        <w:rPr>
          <w:rFonts w:ascii="Times New Roman" w:eastAsia="Times New Roman" w:hAnsi="Times New Roman" w:cs="Times New Roman"/>
          <w:smallCaps/>
          <w:sz w:val="22"/>
          <w:szCs w:val="22"/>
        </w:rPr>
        <w:t>yenuganti</w:t>
      </w:r>
      <w:proofErr w:type="spellEnd"/>
    </w:p>
    <w:p w:rsidR="00F030F3" w:rsidRDefault="00EE4412">
      <w:pPr>
        <w:pStyle w:val="Heading5"/>
        <w:shd w:val="clear" w:color="auto" w:fill="E6E6E6"/>
        <w:spacing w:before="240"/>
        <w:rPr>
          <w:rFonts w:ascii="Times New Roman" w:eastAsia="Times New Roman" w:hAnsi="Times New Roman" w:cs="Times New Roman"/>
          <w:smallCaps/>
          <w:sz w:val="22"/>
          <w:szCs w:val="22"/>
        </w:rPr>
      </w:pPr>
      <w:r>
        <w:rPr>
          <w:rFonts w:ascii="Times New Roman" w:eastAsia="Times New Roman" w:hAnsi="Times New Roman" w:cs="Times New Roman"/>
          <w:smallCaps/>
          <w:sz w:val="22"/>
          <w:szCs w:val="22"/>
        </w:rPr>
        <w:t>Summary</w:t>
      </w:r>
    </w:p>
    <w:p w:rsidR="00F030F3" w:rsidRDefault="00F030F3"/>
    <w:p w:rsidR="00F030F3" w:rsidRDefault="00EE4412" w:rsidP="00047C88">
      <w:pPr>
        <w:numPr>
          <w:ilvl w:val="0"/>
          <w:numId w:val="5"/>
        </w:numPr>
        <w:ind w:left="360"/>
        <w:rPr>
          <w:sz w:val="22"/>
          <w:szCs w:val="22"/>
        </w:rPr>
      </w:pPr>
      <w:r>
        <w:rPr>
          <w:rFonts w:ascii="Calibri" w:eastAsia="Calibri" w:hAnsi="Calibri" w:cs="Calibri"/>
          <w:b/>
          <w:sz w:val="22"/>
          <w:szCs w:val="22"/>
        </w:rPr>
        <w:t>10+ years</w:t>
      </w:r>
      <w:r>
        <w:rPr>
          <w:rFonts w:ascii="Calibri" w:eastAsia="Calibri" w:hAnsi="Calibri" w:cs="Calibri"/>
          <w:sz w:val="22"/>
          <w:szCs w:val="22"/>
        </w:rPr>
        <w:t xml:space="preserve"> of experience in analysis, design, coding, testing and implementation phases of Software Development Life Cycle.</w:t>
      </w:r>
    </w:p>
    <w:p w:rsidR="00F030F3" w:rsidRDefault="00EE4412" w:rsidP="00047C88">
      <w:pPr>
        <w:numPr>
          <w:ilvl w:val="0"/>
          <w:numId w:val="5"/>
        </w:numPr>
        <w:ind w:left="360"/>
        <w:rPr>
          <w:sz w:val="22"/>
          <w:szCs w:val="22"/>
        </w:rPr>
      </w:pPr>
      <w:r>
        <w:rPr>
          <w:rFonts w:ascii="Calibri" w:eastAsia="Calibri" w:hAnsi="Calibri" w:cs="Calibri"/>
          <w:sz w:val="22"/>
          <w:szCs w:val="22"/>
        </w:rPr>
        <w:t>Strong domain exposure on Banking, Financial and Insurance Domain Applications.</w:t>
      </w:r>
    </w:p>
    <w:p w:rsidR="00F030F3" w:rsidRPr="00153317" w:rsidRDefault="00EE4412">
      <w:pPr>
        <w:numPr>
          <w:ilvl w:val="0"/>
          <w:numId w:val="10"/>
        </w:numPr>
        <w:ind w:left="360"/>
        <w:rPr>
          <w:sz w:val="22"/>
          <w:szCs w:val="22"/>
        </w:rPr>
      </w:pPr>
      <w:r>
        <w:rPr>
          <w:rFonts w:ascii="Calibri" w:eastAsia="Calibri" w:hAnsi="Calibri" w:cs="Calibri"/>
          <w:sz w:val="22"/>
          <w:szCs w:val="22"/>
        </w:rPr>
        <w:t xml:space="preserve">Expertise in deployment of enterprise applications </w:t>
      </w:r>
      <w:r>
        <w:rPr>
          <w:rFonts w:ascii="Calibri" w:eastAsia="Calibri" w:hAnsi="Calibri" w:cs="Calibri"/>
          <w:b/>
          <w:sz w:val="22"/>
          <w:szCs w:val="22"/>
        </w:rPr>
        <w:t xml:space="preserve">using Java, RESTful Web Services, Spring Boot, JPA, Apache </w:t>
      </w:r>
      <w:proofErr w:type="spellStart"/>
      <w:r>
        <w:rPr>
          <w:rFonts w:ascii="Calibri" w:eastAsia="Calibri" w:hAnsi="Calibri" w:cs="Calibri"/>
          <w:b/>
          <w:sz w:val="22"/>
          <w:szCs w:val="22"/>
        </w:rPr>
        <w:t>Kafka,</w:t>
      </w:r>
      <w:del w:id="1" w:author="Other Author" w:date="2018-06-07T08:45:00Z">
        <w:r w:rsidR="00153317">
          <w:rPr>
            <w:rFonts w:ascii="Calibri" w:eastAsia="Calibri" w:hAnsi="Calibri" w:cs="Calibri"/>
            <w:b/>
            <w:sz w:val="22"/>
            <w:szCs w:val="22"/>
          </w:rPr>
          <w:delText xml:space="preserve"> </w:delText>
        </w:r>
      </w:del>
      <w:r>
        <w:rPr>
          <w:rFonts w:ascii="Calibri" w:eastAsia="Calibri" w:hAnsi="Calibri" w:cs="Calibri"/>
          <w:b/>
          <w:sz w:val="22"/>
          <w:szCs w:val="22"/>
        </w:rPr>
        <w:t>Jackson</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Hystrix</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Zuul</w:t>
      </w:r>
      <w:proofErr w:type="spellEnd"/>
      <w:r>
        <w:rPr>
          <w:rFonts w:ascii="Calibri" w:eastAsia="Calibri" w:hAnsi="Calibri" w:cs="Calibri"/>
          <w:b/>
          <w:sz w:val="22"/>
          <w:szCs w:val="22"/>
        </w:rPr>
        <w:t xml:space="preserve">, API Gateway, </w:t>
      </w:r>
      <w:proofErr w:type="spellStart"/>
      <w:r>
        <w:rPr>
          <w:rFonts w:ascii="Calibri" w:eastAsia="Calibri" w:hAnsi="Calibri" w:cs="Calibri"/>
          <w:b/>
          <w:sz w:val="22"/>
          <w:szCs w:val="22"/>
        </w:rPr>
        <w:t>Hystrix</w:t>
      </w:r>
      <w:proofErr w:type="spellEnd"/>
      <w:r>
        <w:rPr>
          <w:rFonts w:ascii="Calibri" w:eastAsia="Calibri" w:hAnsi="Calibri" w:cs="Calibri"/>
          <w:b/>
          <w:sz w:val="22"/>
          <w:szCs w:val="22"/>
        </w:rPr>
        <w:t>, Zookeeper, Oauth2, Open Id Connect, JWT, Splunk, Swagger, F5 Routing, Junit, Mockito, IBM MQ, MongoDB, Apache Maven, Ant, Docker, Bootstrap, React JS, JQuery, JSON, Ajax, JavaScript</w:t>
      </w:r>
      <w:r w:rsidR="00617974">
        <w:rPr>
          <w:rFonts w:ascii="Calibri" w:eastAsia="Calibri" w:hAnsi="Calibri" w:cs="Calibri"/>
          <w:b/>
          <w:sz w:val="22"/>
          <w:szCs w:val="22"/>
        </w:rPr>
        <w:t xml:space="preserve">, Spring Thyme leaf, Spring </w:t>
      </w:r>
      <w:proofErr w:type="spellStart"/>
      <w:r w:rsidR="00617974">
        <w:rPr>
          <w:rFonts w:ascii="Calibri" w:eastAsia="Calibri" w:hAnsi="Calibri" w:cs="Calibri"/>
          <w:b/>
          <w:sz w:val="22"/>
          <w:szCs w:val="22"/>
        </w:rPr>
        <w:t>Hateos</w:t>
      </w:r>
      <w:proofErr w:type="spellEnd"/>
      <w:r w:rsidR="00617974">
        <w:rPr>
          <w:rFonts w:ascii="Calibri" w:eastAsia="Calibri" w:hAnsi="Calibri" w:cs="Calibri"/>
          <w:b/>
          <w:sz w:val="22"/>
          <w:szCs w:val="22"/>
        </w:rPr>
        <w:t>, Spring Heroku</w:t>
      </w:r>
      <w:r>
        <w:rPr>
          <w:rFonts w:ascii="Calibri" w:eastAsia="Calibri" w:hAnsi="Calibri" w:cs="Calibri"/>
          <w:b/>
          <w:sz w:val="22"/>
          <w:szCs w:val="22"/>
        </w:rPr>
        <w:t>.</w:t>
      </w:r>
    </w:p>
    <w:p w:rsidR="00153317" w:rsidRPr="00617974" w:rsidRDefault="00617974" w:rsidP="00153317">
      <w:pPr>
        <w:numPr>
          <w:ilvl w:val="0"/>
          <w:numId w:val="10"/>
        </w:numPr>
        <w:ind w:left="360"/>
        <w:rPr>
          <w:sz w:val="22"/>
          <w:szCs w:val="22"/>
        </w:rPr>
      </w:pPr>
      <w:r>
        <w:rPr>
          <w:sz w:val="22"/>
          <w:szCs w:val="22"/>
        </w:rPr>
        <w:t xml:space="preserve">Strong experience in building real time streaming and computing applications using </w:t>
      </w:r>
      <w:r w:rsidRPr="00617974">
        <w:rPr>
          <w:b/>
          <w:sz w:val="22"/>
          <w:szCs w:val="22"/>
        </w:rPr>
        <w:t>Apache Spark and Scala.</w:t>
      </w:r>
    </w:p>
    <w:p w:rsidR="00617974" w:rsidRPr="00617974" w:rsidRDefault="00617974" w:rsidP="00153317">
      <w:pPr>
        <w:numPr>
          <w:ilvl w:val="0"/>
          <w:numId w:val="10"/>
        </w:numPr>
        <w:ind w:left="360"/>
        <w:rPr>
          <w:sz w:val="22"/>
          <w:szCs w:val="22"/>
        </w:rPr>
      </w:pPr>
      <w:r>
        <w:rPr>
          <w:sz w:val="22"/>
          <w:szCs w:val="22"/>
        </w:rPr>
        <w:t xml:space="preserve">Strong experience in building middleware persistence framework like </w:t>
      </w:r>
      <w:r w:rsidRPr="00617974">
        <w:rPr>
          <w:b/>
          <w:sz w:val="22"/>
          <w:szCs w:val="22"/>
        </w:rPr>
        <w:t>Hibernate/JPA</w:t>
      </w:r>
      <w:r>
        <w:rPr>
          <w:sz w:val="22"/>
          <w:szCs w:val="22"/>
        </w:rPr>
        <w:t xml:space="preserve"> for mapping Java classes with database and using </w:t>
      </w:r>
      <w:r w:rsidRPr="00617974">
        <w:rPr>
          <w:b/>
          <w:sz w:val="22"/>
          <w:szCs w:val="22"/>
        </w:rPr>
        <w:t>Hibernate Query Language.</w:t>
      </w:r>
    </w:p>
    <w:p w:rsidR="00617974" w:rsidRDefault="00617974" w:rsidP="00153317">
      <w:pPr>
        <w:numPr>
          <w:ilvl w:val="0"/>
          <w:numId w:val="10"/>
        </w:numPr>
        <w:ind w:left="360"/>
        <w:rPr>
          <w:sz w:val="22"/>
          <w:szCs w:val="22"/>
        </w:rPr>
      </w:pPr>
      <w:r>
        <w:rPr>
          <w:sz w:val="22"/>
          <w:szCs w:val="22"/>
        </w:rPr>
        <w:t xml:space="preserve">Strong experience in building front end applications using </w:t>
      </w:r>
      <w:r w:rsidRPr="00617974">
        <w:rPr>
          <w:b/>
          <w:sz w:val="22"/>
          <w:szCs w:val="22"/>
        </w:rPr>
        <w:t>AngularJS,</w:t>
      </w:r>
      <w:r>
        <w:rPr>
          <w:sz w:val="22"/>
          <w:szCs w:val="22"/>
        </w:rPr>
        <w:t xml:space="preserve"> </w:t>
      </w:r>
      <w:r w:rsidRPr="00617974">
        <w:rPr>
          <w:b/>
          <w:sz w:val="22"/>
          <w:szCs w:val="22"/>
        </w:rPr>
        <w:t>Apache 2/</w:t>
      </w:r>
      <w:proofErr w:type="gramStart"/>
      <w:r w:rsidRPr="00617974">
        <w:rPr>
          <w:b/>
          <w:sz w:val="22"/>
          <w:szCs w:val="22"/>
        </w:rPr>
        <w:t>4,</w:t>
      </w:r>
      <w:r w:rsidR="00B93C9D">
        <w:rPr>
          <w:b/>
          <w:sz w:val="22"/>
          <w:szCs w:val="22"/>
        </w:rPr>
        <w:t>React</w:t>
      </w:r>
      <w:proofErr w:type="gramEnd"/>
      <w:r w:rsidR="00B93C9D">
        <w:rPr>
          <w:b/>
          <w:sz w:val="22"/>
          <w:szCs w:val="22"/>
        </w:rPr>
        <w:t>,</w:t>
      </w:r>
      <w:r w:rsidRPr="00617974">
        <w:rPr>
          <w:b/>
          <w:sz w:val="22"/>
          <w:szCs w:val="22"/>
        </w:rPr>
        <w:t xml:space="preserve"> Jasmine and Protractor.</w:t>
      </w:r>
    </w:p>
    <w:p w:rsidR="00F030F3" w:rsidRPr="00153317" w:rsidRDefault="00EE4412">
      <w:pPr>
        <w:numPr>
          <w:ilvl w:val="0"/>
          <w:numId w:val="10"/>
        </w:numPr>
        <w:ind w:left="360"/>
        <w:rPr>
          <w:b/>
          <w:sz w:val="22"/>
          <w:szCs w:val="22"/>
        </w:rPr>
      </w:pPr>
      <w:r>
        <w:rPr>
          <w:rFonts w:ascii="Calibri" w:eastAsia="Calibri" w:hAnsi="Calibri" w:cs="Calibri"/>
          <w:sz w:val="22"/>
          <w:szCs w:val="22"/>
        </w:rPr>
        <w:t xml:space="preserve">Strong experience in Application Design using </w:t>
      </w:r>
      <w:r>
        <w:rPr>
          <w:rFonts w:ascii="Calibri" w:eastAsia="Calibri" w:hAnsi="Calibri" w:cs="Calibri"/>
          <w:b/>
          <w:sz w:val="22"/>
          <w:szCs w:val="22"/>
        </w:rPr>
        <w:t>Object Oriented Analysis and Design (OOAD), Object Oriented Methodologies</w:t>
      </w:r>
    </w:p>
    <w:p w:rsidR="00153317" w:rsidRPr="00617974" w:rsidRDefault="00153317" w:rsidP="00153317">
      <w:pPr>
        <w:numPr>
          <w:ilvl w:val="0"/>
          <w:numId w:val="10"/>
        </w:numPr>
        <w:ind w:left="360"/>
        <w:rPr>
          <w:rFonts w:ascii="Calibri" w:eastAsia="Calibri" w:hAnsi="Calibri" w:cs="Calibri"/>
          <w:sz w:val="22"/>
          <w:szCs w:val="22"/>
        </w:rPr>
      </w:pPr>
      <w:r w:rsidRPr="00617974">
        <w:rPr>
          <w:rFonts w:ascii="Calibri" w:eastAsia="Calibri" w:hAnsi="Calibri" w:cs="Calibri"/>
          <w:sz w:val="22"/>
          <w:szCs w:val="22"/>
        </w:rPr>
        <w:t xml:space="preserve">Expertise in building real time data pipelines using </w:t>
      </w:r>
      <w:r w:rsidRPr="00617974">
        <w:rPr>
          <w:rFonts w:ascii="Calibri" w:eastAsia="Calibri" w:hAnsi="Calibri" w:cs="Calibri"/>
          <w:b/>
          <w:sz w:val="22"/>
          <w:szCs w:val="22"/>
        </w:rPr>
        <w:t>spring Kafka</w:t>
      </w:r>
      <w:r w:rsidR="00617974">
        <w:rPr>
          <w:rFonts w:ascii="Calibri" w:eastAsia="Calibri" w:hAnsi="Calibri" w:cs="Calibri"/>
          <w:sz w:val="22"/>
          <w:szCs w:val="22"/>
        </w:rPr>
        <w:t xml:space="preserve"> </w:t>
      </w:r>
      <w:r w:rsidRPr="00617974">
        <w:rPr>
          <w:rFonts w:ascii="Calibri" w:eastAsia="Calibri" w:hAnsi="Calibri" w:cs="Calibri"/>
          <w:sz w:val="22"/>
          <w:szCs w:val="22"/>
        </w:rPr>
        <w:t xml:space="preserve">and </w:t>
      </w:r>
      <w:r w:rsidRPr="00617974">
        <w:rPr>
          <w:rFonts w:ascii="Calibri" w:eastAsia="Calibri" w:hAnsi="Calibri" w:cs="Calibri"/>
          <w:b/>
          <w:sz w:val="22"/>
          <w:szCs w:val="22"/>
        </w:rPr>
        <w:t>zookeeper</w:t>
      </w:r>
      <w:r w:rsidRPr="00617974">
        <w:rPr>
          <w:rFonts w:ascii="Calibri" w:eastAsia="Calibri" w:hAnsi="Calibri" w:cs="Calibri"/>
          <w:sz w:val="22"/>
          <w:szCs w:val="22"/>
        </w:rPr>
        <w:t xml:space="preserve"> apart from JMS and messaging</w:t>
      </w:r>
    </w:p>
    <w:p w:rsidR="00F030F3" w:rsidRDefault="00EE4412" w:rsidP="00047C88">
      <w:pPr>
        <w:numPr>
          <w:ilvl w:val="0"/>
          <w:numId w:val="5"/>
        </w:numPr>
        <w:ind w:left="360"/>
        <w:rPr>
          <w:rFonts w:ascii="Calibri" w:eastAsia="Calibri" w:hAnsi="Calibri" w:cs="Calibri"/>
          <w:sz w:val="22"/>
          <w:szCs w:val="22"/>
        </w:rPr>
      </w:pPr>
      <w:r>
        <w:rPr>
          <w:rFonts w:ascii="Calibri" w:eastAsia="Calibri" w:hAnsi="Calibri" w:cs="Calibri"/>
          <w:sz w:val="22"/>
          <w:szCs w:val="22"/>
        </w:rPr>
        <w:t xml:space="preserve">Strong Experience in middleware technologies </w:t>
      </w:r>
      <w:r>
        <w:rPr>
          <w:rFonts w:ascii="Calibri" w:eastAsia="Calibri" w:hAnsi="Calibri" w:cs="Calibri"/>
          <w:b/>
          <w:sz w:val="22"/>
          <w:szCs w:val="22"/>
        </w:rPr>
        <w:t>EJB 3, RMI, JSON, XML, JAXB, IBM MQ and JPA.</w:t>
      </w:r>
    </w:p>
    <w:p w:rsidR="00F030F3" w:rsidRDefault="00EE4412" w:rsidP="00047C88">
      <w:pPr>
        <w:numPr>
          <w:ilvl w:val="0"/>
          <w:numId w:val="5"/>
        </w:numPr>
        <w:ind w:left="360"/>
        <w:rPr>
          <w:sz w:val="22"/>
          <w:szCs w:val="22"/>
        </w:rPr>
      </w:pPr>
      <w:r>
        <w:rPr>
          <w:rFonts w:ascii="Calibri" w:eastAsia="Calibri" w:hAnsi="Calibri" w:cs="Calibri"/>
          <w:sz w:val="22"/>
          <w:szCs w:val="22"/>
        </w:rPr>
        <w:t xml:space="preserve">Strong Experience in </w:t>
      </w:r>
      <w:r>
        <w:rPr>
          <w:rFonts w:ascii="Calibri" w:eastAsia="Calibri" w:hAnsi="Calibri" w:cs="Calibri"/>
          <w:b/>
          <w:sz w:val="22"/>
          <w:szCs w:val="22"/>
        </w:rPr>
        <w:t>Oracle, SQL Server and DB2</w:t>
      </w:r>
      <w:r>
        <w:rPr>
          <w:rFonts w:ascii="Calibri" w:eastAsia="Calibri" w:hAnsi="Calibri" w:cs="Calibri"/>
          <w:sz w:val="22"/>
          <w:szCs w:val="22"/>
        </w:rPr>
        <w:t xml:space="preserve"> databases and Familiar with </w:t>
      </w:r>
      <w:r>
        <w:rPr>
          <w:rFonts w:ascii="Calibri" w:eastAsia="Calibri" w:hAnsi="Calibri" w:cs="Calibri"/>
          <w:b/>
          <w:sz w:val="22"/>
          <w:szCs w:val="22"/>
        </w:rPr>
        <w:t>Stored procedures, Triggers and Functions</w:t>
      </w:r>
      <w:r>
        <w:rPr>
          <w:rFonts w:ascii="Calibri" w:eastAsia="Calibri" w:hAnsi="Calibri" w:cs="Calibri"/>
          <w:sz w:val="22"/>
          <w:szCs w:val="22"/>
        </w:rPr>
        <w:t xml:space="preserve"> using </w:t>
      </w:r>
      <w:r>
        <w:rPr>
          <w:rFonts w:ascii="Calibri" w:eastAsia="Calibri" w:hAnsi="Calibri" w:cs="Calibri"/>
          <w:b/>
          <w:sz w:val="22"/>
          <w:szCs w:val="22"/>
        </w:rPr>
        <w:t>PL/SQL</w:t>
      </w:r>
    </w:p>
    <w:p w:rsidR="00F030F3" w:rsidRDefault="00EE4412" w:rsidP="00047C88">
      <w:pPr>
        <w:numPr>
          <w:ilvl w:val="0"/>
          <w:numId w:val="5"/>
        </w:numPr>
        <w:ind w:left="360"/>
        <w:rPr>
          <w:sz w:val="22"/>
          <w:szCs w:val="22"/>
        </w:rPr>
      </w:pPr>
      <w:r>
        <w:rPr>
          <w:rFonts w:ascii="Calibri" w:eastAsia="Calibri" w:hAnsi="Calibri" w:cs="Calibri"/>
          <w:sz w:val="22"/>
          <w:szCs w:val="22"/>
        </w:rPr>
        <w:t xml:space="preserve">Expertise in implementing persistence layer using </w:t>
      </w:r>
      <w:r>
        <w:rPr>
          <w:rFonts w:ascii="Calibri" w:eastAsia="Calibri" w:hAnsi="Calibri" w:cs="Calibri"/>
          <w:b/>
          <w:sz w:val="22"/>
          <w:szCs w:val="22"/>
        </w:rPr>
        <w:t>ORM</w:t>
      </w:r>
      <w:r>
        <w:rPr>
          <w:rFonts w:ascii="Calibri" w:eastAsia="Calibri" w:hAnsi="Calibri" w:cs="Calibri"/>
          <w:sz w:val="22"/>
          <w:szCs w:val="22"/>
        </w:rPr>
        <w:t xml:space="preserve"> frameworks </w:t>
      </w:r>
      <w:r>
        <w:rPr>
          <w:rFonts w:ascii="Calibri" w:eastAsia="Calibri" w:hAnsi="Calibri" w:cs="Calibri"/>
          <w:b/>
          <w:sz w:val="22"/>
          <w:szCs w:val="22"/>
        </w:rPr>
        <w:t>JPA</w:t>
      </w:r>
      <w:r>
        <w:rPr>
          <w:rFonts w:ascii="Calibri" w:eastAsia="Calibri" w:hAnsi="Calibri" w:cs="Calibri"/>
          <w:sz w:val="22"/>
          <w:szCs w:val="22"/>
        </w:rPr>
        <w:t xml:space="preserve">, </w:t>
      </w:r>
      <w:r>
        <w:rPr>
          <w:rFonts w:ascii="Calibri" w:eastAsia="Calibri" w:hAnsi="Calibri" w:cs="Calibri"/>
          <w:b/>
          <w:sz w:val="22"/>
          <w:szCs w:val="22"/>
        </w:rPr>
        <w:t>Hibernate.</w:t>
      </w:r>
    </w:p>
    <w:p w:rsidR="00F030F3" w:rsidRDefault="00EE4412" w:rsidP="00047C88">
      <w:pPr>
        <w:numPr>
          <w:ilvl w:val="0"/>
          <w:numId w:val="5"/>
        </w:numPr>
        <w:ind w:left="360"/>
        <w:rPr>
          <w:sz w:val="22"/>
          <w:szCs w:val="22"/>
        </w:rPr>
      </w:pPr>
      <w:r>
        <w:rPr>
          <w:rFonts w:ascii="Calibri" w:eastAsia="Calibri" w:hAnsi="Calibri" w:cs="Calibri"/>
          <w:sz w:val="22"/>
          <w:szCs w:val="22"/>
        </w:rPr>
        <w:t xml:space="preserve">Sound Understanding of </w:t>
      </w:r>
      <w:r>
        <w:rPr>
          <w:rFonts w:ascii="Calibri" w:eastAsia="Calibri" w:hAnsi="Calibri" w:cs="Calibri"/>
          <w:b/>
          <w:sz w:val="22"/>
          <w:szCs w:val="22"/>
        </w:rPr>
        <w:t>Event sourcing</w:t>
      </w:r>
      <w:r>
        <w:rPr>
          <w:rFonts w:ascii="Calibri" w:eastAsia="Calibri" w:hAnsi="Calibri" w:cs="Calibri"/>
          <w:sz w:val="22"/>
          <w:szCs w:val="22"/>
        </w:rPr>
        <w:t xml:space="preserve"> and </w:t>
      </w:r>
      <w:r>
        <w:rPr>
          <w:rFonts w:ascii="Calibri" w:eastAsia="Calibri" w:hAnsi="Calibri" w:cs="Calibri"/>
          <w:b/>
          <w:sz w:val="22"/>
          <w:szCs w:val="22"/>
        </w:rPr>
        <w:t>CQRS - DDD</w:t>
      </w:r>
      <w:r>
        <w:rPr>
          <w:rFonts w:ascii="Calibri" w:eastAsia="Calibri" w:hAnsi="Calibri" w:cs="Calibri"/>
          <w:sz w:val="22"/>
          <w:szCs w:val="22"/>
        </w:rPr>
        <w:t>.</w:t>
      </w:r>
    </w:p>
    <w:p w:rsidR="00F030F3" w:rsidRDefault="00EE4412" w:rsidP="00047C88">
      <w:pPr>
        <w:numPr>
          <w:ilvl w:val="0"/>
          <w:numId w:val="5"/>
        </w:numPr>
        <w:ind w:left="360"/>
        <w:rPr>
          <w:sz w:val="22"/>
          <w:szCs w:val="22"/>
        </w:rPr>
      </w:pPr>
      <w:r>
        <w:rPr>
          <w:rFonts w:ascii="Calibri" w:eastAsia="Calibri" w:hAnsi="Calibri" w:cs="Calibri"/>
          <w:sz w:val="22"/>
          <w:szCs w:val="22"/>
        </w:rPr>
        <w:t xml:space="preserve">Expertise working with </w:t>
      </w:r>
      <w:r>
        <w:rPr>
          <w:rFonts w:ascii="Calibri" w:eastAsia="Calibri" w:hAnsi="Calibri" w:cs="Calibri"/>
          <w:b/>
          <w:sz w:val="22"/>
          <w:szCs w:val="22"/>
        </w:rPr>
        <w:t>SOAP</w:t>
      </w:r>
      <w:r>
        <w:rPr>
          <w:rFonts w:ascii="Calibri" w:eastAsia="Calibri" w:hAnsi="Calibri" w:cs="Calibri"/>
          <w:sz w:val="22"/>
          <w:szCs w:val="22"/>
        </w:rPr>
        <w:t xml:space="preserve"> and </w:t>
      </w:r>
      <w:r>
        <w:rPr>
          <w:rFonts w:ascii="Calibri" w:eastAsia="Calibri" w:hAnsi="Calibri" w:cs="Calibri"/>
          <w:b/>
          <w:sz w:val="22"/>
          <w:szCs w:val="22"/>
        </w:rPr>
        <w:t>Restful</w:t>
      </w:r>
      <w:r>
        <w:rPr>
          <w:rFonts w:ascii="Calibri" w:eastAsia="Calibri" w:hAnsi="Calibri" w:cs="Calibri"/>
          <w:sz w:val="22"/>
          <w:szCs w:val="22"/>
        </w:rPr>
        <w:t xml:space="preserve"> web services.</w:t>
      </w:r>
    </w:p>
    <w:p w:rsidR="00F030F3" w:rsidRDefault="00EE4412" w:rsidP="00047C88">
      <w:pPr>
        <w:numPr>
          <w:ilvl w:val="0"/>
          <w:numId w:val="5"/>
        </w:numPr>
        <w:ind w:left="360"/>
        <w:rPr>
          <w:b/>
          <w:sz w:val="22"/>
          <w:szCs w:val="22"/>
        </w:rPr>
      </w:pPr>
      <w:r>
        <w:rPr>
          <w:rFonts w:ascii="Calibri" w:eastAsia="Calibri" w:hAnsi="Calibri" w:cs="Calibri"/>
          <w:sz w:val="22"/>
          <w:szCs w:val="22"/>
        </w:rPr>
        <w:t xml:space="preserve">Experience in working and customization of frameworks like </w:t>
      </w:r>
      <w:r>
        <w:rPr>
          <w:rFonts w:ascii="Calibri" w:eastAsia="Calibri" w:hAnsi="Calibri" w:cs="Calibri"/>
          <w:b/>
          <w:sz w:val="22"/>
          <w:szCs w:val="22"/>
        </w:rPr>
        <w:t xml:space="preserve">Hibernate </w:t>
      </w:r>
      <w:r>
        <w:rPr>
          <w:rFonts w:ascii="Calibri" w:eastAsia="Calibri" w:hAnsi="Calibri" w:cs="Calibri"/>
          <w:sz w:val="22"/>
          <w:szCs w:val="22"/>
        </w:rPr>
        <w:t>and</w:t>
      </w:r>
      <w:r>
        <w:rPr>
          <w:rFonts w:ascii="Calibri" w:eastAsia="Calibri" w:hAnsi="Calibri" w:cs="Calibri"/>
          <w:b/>
          <w:sz w:val="22"/>
          <w:szCs w:val="22"/>
        </w:rPr>
        <w:t xml:space="preserve"> Spring MVC</w:t>
      </w:r>
    </w:p>
    <w:p w:rsidR="00F030F3" w:rsidRDefault="00EE4412" w:rsidP="00047C88">
      <w:pPr>
        <w:numPr>
          <w:ilvl w:val="0"/>
          <w:numId w:val="5"/>
        </w:numPr>
        <w:ind w:left="360"/>
        <w:rPr>
          <w:sz w:val="22"/>
          <w:szCs w:val="22"/>
        </w:rPr>
      </w:pPr>
      <w:bookmarkStart w:id="2" w:name="_gjdgxs" w:colFirst="0" w:colLast="0"/>
      <w:bookmarkEnd w:id="2"/>
      <w:r>
        <w:rPr>
          <w:rFonts w:ascii="Calibri" w:eastAsia="Calibri" w:hAnsi="Calibri" w:cs="Calibri"/>
          <w:sz w:val="22"/>
          <w:szCs w:val="22"/>
        </w:rPr>
        <w:t xml:space="preserve">Integration with </w:t>
      </w:r>
      <w:proofErr w:type="spellStart"/>
      <w:r>
        <w:rPr>
          <w:rFonts w:ascii="Calibri" w:eastAsia="Calibri" w:hAnsi="Calibri" w:cs="Calibri"/>
          <w:b/>
          <w:sz w:val="22"/>
          <w:szCs w:val="22"/>
        </w:rPr>
        <w:t>Jboss</w:t>
      </w:r>
      <w:proofErr w:type="spellEnd"/>
      <w:r>
        <w:rPr>
          <w:rFonts w:ascii="Calibri" w:eastAsia="Calibri" w:hAnsi="Calibri" w:cs="Calibri"/>
          <w:b/>
          <w:sz w:val="22"/>
          <w:szCs w:val="22"/>
        </w:rPr>
        <w:t>, IBM MQ WebSphere Messaging, Apache Kafka.</w:t>
      </w:r>
    </w:p>
    <w:p w:rsidR="00F030F3" w:rsidRDefault="00EE4412" w:rsidP="00047C88">
      <w:pPr>
        <w:numPr>
          <w:ilvl w:val="0"/>
          <w:numId w:val="5"/>
        </w:numPr>
        <w:ind w:left="360"/>
        <w:rPr>
          <w:sz w:val="22"/>
          <w:szCs w:val="22"/>
        </w:rPr>
      </w:pPr>
      <w:r>
        <w:rPr>
          <w:rFonts w:ascii="Calibri" w:eastAsia="Calibri" w:hAnsi="Calibri" w:cs="Calibri"/>
          <w:sz w:val="22"/>
          <w:szCs w:val="22"/>
        </w:rPr>
        <w:t xml:space="preserve">Experience in implementing </w:t>
      </w:r>
      <w:r>
        <w:rPr>
          <w:rFonts w:ascii="Calibri" w:eastAsia="Calibri" w:hAnsi="Calibri" w:cs="Calibri"/>
          <w:b/>
          <w:sz w:val="22"/>
          <w:szCs w:val="22"/>
        </w:rPr>
        <w:t>JSP Custom Tag Library</w:t>
      </w:r>
      <w:r>
        <w:rPr>
          <w:rFonts w:ascii="Calibri" w:eastAsia="Calibri" w:hAnsi="Calibri" w:cs="Calibri"/>
          <w:sz w:val="22"/>
          <w:szCs w:val="22"/>
        </w:rPr>
        <w:t>.</w:t>
      </w:r>
    </w:p>
    <w:p w:rsidR="00F030F3" w:rsidRDefault="00EE4412" w:rsidP="00047C88">
      <w:pPr>
        <w:numPr>
          <w:ilvl w:val="0"/>
          <w:numId w:val="5"/>
        </w:numPr>
        <w:ind w:left="360"/>
        <w:rPr>
          <w:sz w:val="22"/>
          <w:szCs w:val="22"/>
        </w:rPr>
      </w:pPr>
      <w:r>
        <w:rPr>
          <w:rFonts w:ascii="Calibri" w:eastAsia="Calibri" w:hAnsi="Calibri" w:cs="Calibri"/>
          <w:sz w:val="22"/>
          <w:szCs w:val="22"/>
        </w:rPr>
        <w:t>Good experience on the</w:t>
      </w:r>
      <w:r>
        <w:rPr>
          <w:rFonts w:ascii="Calibri" w:eastAsia="Calibri" w:hAnsi="Calibri" w:cs="Calibri"/>
          <w:b/>
          <w:sz w:val="22"/>
          <w:szCs w:val="22"/>
        </w:rPr>
        <w:t xml:space="preserve"> </w:t>
      </w:r>
      <w:r>
        <w:rPr>
          <w:rFonts w:ascii="Calibri" w:eastAsia="Calibri" w:hAnsi="Calibri" w:cs="Calibri"/>
          <w:sz w:val="22"/>
          <w:szCs w:val="22"/>
        </w:rPr>
        <w:t>various</w:t>
      </w:r>
      <w:r>
        <w:rPr>
          <w:rFonts w:ascii="Calibri" w:eastAsia="Calibri" w:hAnsi="Calibri" w:cs="Calibri"/>
          <w:b/>
          <w:sz w:val="22"/>
          <w:szCs w:val="22"/>
        </w:rPr>
        <w:t xml:space="preserve"> Core </w:t>
      </w:r>
      <w:r>
        <w:rPr>
          <w:rFonts w:ascii="Calibri" w:eastAsia="Calibri" w:hAnsi="Calibri" w:cs="Calibri"/>
          <w:sz w:val="22"/>
          <w:szCs w:val="22"/>
        </w:rPr>
        <w:t xml:space="preserve">and </w:t>
      </w:r>
      <w:r>
        <w:rPr>
          <w:rFonts w:ascii="Calibri" w:eastAsia="Calibri" w:hAnsi="Calibri" w:cs="Calibri"/>
          <w:b/>
          <w:sz w:val="22"/>
          <w:szCs w:val="22"/>
        </w:rPr>
        <w:t>J2EE</w:t>
      </w:r>
      <w:r>
        <w:rPr>
          <w:rFonts w:ascii="Calibri" w:eastAsia="Calibri" w:hAnsi="Calibri" w:cs="Calibri"/>
          <w:sz w:val="22"/>
          <w:szCs w:val="22"/>
        </w:rPr>
        <w:t xml:space="preserve"> </w:t>
      </w:r>
      <w:r>
        <w:rPr>
          <w:rFonts w:ascii="Calibri" w:eastAsia="Calibri" w:hAnsi="Calibri" w:cs="Calibri"/>
          <w:b/>
          <w:sz w:val="22"/>
          <w:szCs w:val="22"/>
        </w:rPr>
        <w:t>Design Patterns</w:t>
      </w:r>
    </w:p>
    <w:p w:rsidR="00F030F3" w:rsidRDefault="00EE4412" w:rsidP="00047C88">
      <w:pPr>
        <w:numPr>
          <w:ilvl w:val="0"/>
          <w:numId w:val="5"/>
        </w:numPr>
        <w:ind w:left="360"/>
        <w:rPr>
          <w:sz w:val="22"/>
          <w:szCs w:val="22"/>
        </w:rPr>
      </w:pPr>
      <w:r>
        <w:rPr>
          <w:rFonts w:ascii="Calibri" w:eastAsia="Calibri" w:hAnsi="Calibri" w:cs="Calibri"/>
          <w:sz w:val="22"/>
          <w:szCs w:val="22"/>
        </w:rPr>
        <w:t xml:space="preserve">Experience in </w:t>
      </w:r>
      <w:proofErr w:type="spellStart"/>
      <w:r>
        <w:rPr>
          <w:rFonts w:ascii="Calibri" w:eastAsia="Calibri" w:hAnsi="Calibri" w:cs="Calibri"/>
          <w:b/>
          <w:sz w:val="22"/>
          <w:szCs w:val="22"/>
        </w:rPr>
        <w:t>Jboss</w:t>
      </w:r>
      <w:proofErr w:type="spellEnd"/>
      <w:r>
        <w:rPr>
          <w:rFonts w:ascii="Calibri" w:eastAsia="Calibri" w:hAnsi="Calibri" w:cs="Calibri"/>
          <w:sz w:val="22"/>
          <w:szCs w:val="22"/>
        </w:rPr>
        <w:t xml:space="preserve">, </w:t>
      </w:r>
      <w:proofErr w:type="spellStart"/>
      <w:r>
        <w:rPr>
          <w:rFonts w:ascii="Calibri" w:eastAsia="Calibri" w:hAnsi="Calibri" w:cs="Calibri"/>
          <w:b/>
          <w:sz w:val="22"/>
          <w:szCs w:val="22"/>
        </w:rPr>
        <w:t>Weblogic</w:t>
      </w:r>
      <w:proofErr w:type="spellEnd"/>
      <w:r>
        <w:rPr>
          <w:rFonts w:ascii="Calibri" w:eastAsia="Calibri" w:hAnsi="Calibri" w:cs="Calibri"/>
          <w:b/>
          <w:sz w:val="22"/>
          <w:szCs w:val="22"/>
        </w:rPr>
        <w:t>, WebSphere</w:t>
      </w:r>
      <w:r>
        <w:rPr>
          <w:rFonts w:ascii="Calibri" w:eastAsia="Calibri" w:hAnsi="Calibri" w:cs="Calibri"/>
          <w:sz w:val="22"/>
          <w:szCs w:val="22"/>
        </w:rPr>
        <w:t xml:space="preserve"> and </w:t>
      </w:r>
      <w:r>
        <w:rPr>
          <w:rFonts w:ascii="Calibri" w:eastAsia="Calibri" w:hAnsi="Calibri" w:cs="Calibri"/>
          <w:b/>
          <w:sz w:val="22"/>
          <w:szCs w:val="22"/>
        </w:rPr>
        <w:t xml:space="preserve">Tomcat </w:t>
      </w:r>
      <w:r>
        <w:rPr>
          <w:rFonts w:ascii="Calibri" w:eastAsia="Calibri" w:hAnsi="Calibri" w:cs="Calibri"/>
          <w:sz w:val="22"/>
          <w:szCs w:val="22"/>
        </w:rPr>
        <w:t>Application Servers.</w:t>
      </w:r>
    </w:p>
    <w:p w:rsidR="00F030F3" w:rsidRDefault="00EE4412" w:rsidP="00047C88">
      <w:pPr>
        <w:numPr>
          <w:ilvl w:val="0"/>
          <w:numId w:val="5"/>
        </w:numPr>
        <w:ind w:left="360"/>
        <w:rPr>
          <w:sz w:val="22"/>
          <w:szCs w:val="22"/>
        </w:rPr>
      </w:pPr>
      <w:r>
        <w:rPr>
          <w:rFonts w:ascii="Calibri" w:eastAsia="Calibri" w:hAnsi="Calibri" w:cs="Calibri"/>
          <w:sz w:val="22"/>
          <w:szCs w:val="22"/>
        </w:rPr>
        <w:t xml:space="preserve">Strong Experience in </w:t>
      </w:r>
      <w:r>
        <w:rPr>
          <w:rFonts w:ascii="Calibri" w:eastAsia="Calibri" w:hAnsi="Calibri" w:cs="Calibri"/>
          <w:b/>
          <w:sz w:val="22"/>
          <w:szCs w:val="22"/>
        </w:rPr>
        <w:t>Multi-threading</w:t>
      </w:r>
      <w:r>
        <w:rPr>
          <w:rFonts w:ascii="Calibri" w:eastAsia="Calibri" w:hAnsi="Calibri" w:cs="Calibri"/>
          <w:sz w:val="22"/>
          <w:szCs w:val="22"/>
        </w:rPr>
        <w:t xml:space="preserve">, </w:t>
      </w:r>
      <w:r>
        <w:rPr>
          <w:rFonts w:ascii="Calibri" w:eastAsia="Calibri" w:hAnsi="Calibri" w:cs="Calibri"/>
          <w:b/>
          <w:sz w:val="22"/>
          <w:szCs w:val="22"/>
        </w:rPr>
        <w:t xml:space="preserve">Concurrency </w:t>
      </w:r>
      <w:r>
        <w:rPr>
          <w:rFonts w:ascii="Calibri" w:eastAsia="Calibri" w:hAnsi="Calibri" w:cs="Calibri"/>
          <w:sz w:val="22"/>
          <w:szCs w:val="22"/>
        </w:rPr>
        <w:t xml:space="preserve">and </w:t>
      </w:r>
      <w:r>
        <w:rPr>
          <w:rFonts w:ascii="Calibri" w:eastAsia="Calibri" w:hAnsi="Calibri" w:cs="Calibri"/>
          <w:b/>
          <w:sz w:val="22"/>
          <w:szCs w:val="22"/>
        </w:rPr>
        <w:t>Collections</w:t>
      </w:r>
      <w:r>
        <w:rPr>
          <w:rFonts w:ascii="Calibri" w:eastAsia="Calibri" w:hAnsi="Calibri" w:cs="Calibri"/>
          <w:sz w:val="22"/>
          <w:szCs w:val="22"/>
        </w:rPr>
        <w:t>.</w:t>
      </w:r>
    </w:p>
    <w:p w:rsidR="00F030F3" w:rsidRDefault="00EE4412" w:rsidP="00047C88">
      <w:pPr>
        <w:numPr>
          <w:ilvl w:val="0"/>
          <w:numId w:val="5"/>
        </w:numPr>
        <w:ind w:left="360"/>
        <w:rPr>
          <w:sz w:val="22"/>
          <w:szCs w:val="22"/>
        </w:rPr>
      </w:pPr>
      <w:r>
        <w:rPr>
          <w:rFonts w:ascii="Calibri" w:eastAsia="Calibri" w:hAnsi="Calibri" w:cs="Calibri"/>
          <w:sz w:val="22"/>
          <w:szCs w:val="22"/>
        </w:rPr>
        <w:t xml:space="preserve">Experience in using version controls </w:t>
      </w:r>
      <w:r>
        <w:rPr>
          <w:rFonts w:ascii="Calibri" w:eastAsia="Calibri" w:hAnsi="Calibri" w:cs="Calibri"/>
          <w:b/>
          <w:sz w:val="22"/>
          <w:szCs w:val="22"/>
        </w:rPr>
        <w:t xml:space="preserve">IBM RTC </w:t>
      </w:r>
      <w:r>
        <w:rPr>
          <w:rFonts w:ascii="Calibri" w:eastAsia="Calibri" w:hAnsi="Calibri" w:cs="Calibri"/>
          <w:sz w:val="22"/>
          <w:szCs w:val="22"/>
        </w:rPr>
        <w:t>and</w:t>
      </w:r>
      <w:r>
        <w:rPr>
          <w:rFonts w:ascii="Calibri" w:eastAsia="Calibri" w:hAnsi="Calibri" w:cs="Calibri"/>
          <w:b/>
          <w:sz w:val="22"/>
          <w:szCs w:val="22"/>
        </w:rPr>
        <w:t xml:space="preserve"> GitHub</w:t>
      </w:r>
    </w:p>
    <w:p w:rsidR="00F030F3" w:rsidRDefault="00EE4412" w:rsidP="00047C88">
      <w:pPr>
        <w:numPr>
          <w:ilvl w:val="0"/>
          <w:numId w:val="5"/>
        </w:numPr>
        <w:ind w:left="360"/>
        <w:rPr>
          <w:sz w:val="22"/>
          <w:szCs w:val="22"/>
        </w:rPr>
      </w:pPr>
      <w:r>
        <w:rPr>
          <w:rFonts w:ascii="Calibri" w:eastAsia="Calibri" w:hAnsi="Calibri" w:cs="Calibri"/>
          <w:sz w:val="22"/>
          <w:szCs w:val="22"/>
        </w:rPr>
        <w:t>Strong experience in</w:t>
      </w:r>
      <w:r>
        <w:rPr>
          <w:rFonts w:ascii="Calibri" w:eastAsia="Calibri" w:hAnsi="Calibri" w:cs="Calibri"/>
          <w:b/>
          <w:sz w:val="22"/>
          <w:szCs w:val="22"/>
        </w:rPr>
        <w:t xml:space="preserve"> Agile (Scrum)</w:t>
      </w:r>
      <w:r>
        <w:rPr>
          <w:rFonts w:ascii="Calibri" w:eastAsia="Calibri" w:hAnsi="Calibri" w:cs="Calibri"/>
          <w:sz w:val="22"/>
          <w:szCs w:val="22"/>
        </w:rPr>
        <w:t xml:space="preserve"> and </w:t>
      </w:r>
      <w:r>
        <w:rPr>
          <w:rFonts w:ascii="Calibri" w:eastAsia="Calibri" w:hAnsi="Calibri" w:cs="Calibri"/>
          <w:b/>
          <w:sz w:val="22"/>
          <w:szCs w:val="22"/>
        </w:rPr>
        <w:t>Waterfall</w:t>
      </w:r>
      <w:r>
        <w:rPr>
          <w:rFonts w:ascii="Calibri" w:eastAsia="Calibri" w:hAnsi="Calibri" w:cs="Calibri"/>
          <w:sz w:val="22"/>
          <w:szCs w:val="22"/>
        </w:rPr>
        <w:t xml:space="preserve"> methodology.</w:t>
      </w:r>
    </w:p>
    <w:p w:rsidR="00F030F3" w:rsidRDefault="00EE4412" w:rsidP="00047C88">
      <w:pPr>
        <w:numPr>
          <w:ilvl w:val="0"/>
          <w:numId w:val="5"/>
        </w:numPr>
        <w:ind w:left="360"/>
        <w:rPr>
          <w:sz w:val="22"/>
          <w:szCs w:val="22"/>
        </w:rPr>
      </w:pPr>
      <w:r>
        <w:rPr>
          <w:rFonts w:ascii="Calibri" w:eastAsia="Calibri" w:hAnsi="Calibri" w:cs="Calibri"/>
          <w:sz w:val="22"/>
          <w:szCs w:val="22"/>
        </w:rPr>
        <w:t xml:space="preserve">Good Experience in build and testing tools like </w:t>
      </w:r>
      <w:r>
        <w:rPr>
          <w:rFonts w:ascii="Calibri" w:eastAsia="Calibri" w:hAnsi="Calibri" w:cs="Calibri"/>
          <w:b/>
          <w:sz w:val="22"/>
          <w:szCs w:val="22"/>
        </w:rPr>
        <w:t>Ant, Maven, Junit</w:t>
      </w:r>
    </w:p>
    <w:p w:rsidR="00B93C9D" w:rsidRPr="00566A15" w:rsidRDefault="00617974" w:rsidP="00B93C9D">
      <w:pPr>
        <w:numPr>
          <w:ilvl w:val="0"/>
          <w:numId w:val="10"/>
        </w:numPr>
        <w:ind w:left="360"/>
        <w:rPr>
          <w:sz w:val="22"/>
          <w:szCs w:val="22"/>
        </w:rPr>
      </w:pPr>
      <w:r>
        <w:rPr>
          <w:rFonts w:ascii="Calibri" w:eastAsia="Calibri" w:hAnsi="Calibri" w:cs="Calibri"/>
          <w:sz w:val="22"/>
          <w:szCs w:val="22"/>
        </w:rPr>
        <w:t xml:space="preserve">Experience with build tools like CI/CD </w:t>
      </w:r>
      <w:r w:rsidRPr="00617974">
        <w:rPr>
          <w:rFonts w:ascii="Calibri" w:eastAsia="Calibri" w:hAnsi="Calibri" w:cs="Calibri"/>
          <w:b/>
          <w:sz w:val="22"/>
          <w:szCs w:val="22"/>
        </w:rPr>
        <w:t>Jenkins and Microsoft VSO, VSTS</w:t>
      </w:r>
      <w:r>
        <w:rPr>
          <w:rFonts w:ascii="Calibri" w:eastAsia="Calibri" w:hAnsi="Calibri" w:cs="Calibri"/>
          <w:b/>
          <w:sz w:val="22"/>
          <w:szCs w:val="22"/>
        </w:rPr>
        <w:t>.</w:t>
      </w:r>
    </w:p>
    <w:p w:rsidR="00566A15" w:rsidRDefault="00566A15" w:rsidP="00566A15">
      <w:pPr>
        <w:numPr>
          <w:ilvl w:val="0"/>
          <w:numId w:val="10"/>
        </w:numPr>
        <w:ind w:left="360"/>
        <w:rPr>
          <w:rFonts w:ascii="Calibri" w:eastAsia="Calibri" w:hAnsi="Calibri" w:cs="Calibri"/>
          <w:sz w:val="22"/>
          <w:szCs w:val="22"/>
        </w:rPr>
      </w:pPr>
      <w:r w:rsidRPr="00566A15">
        <w:rPr>
          <w:rFonts w:ascii="Calibri" w:eastAsia="Calibri" w:hAnsi="Calibri" w:cs="Calibri"/>
          <w:sz w:val="22"/>
          <w:szCs w:val="22"/>
        </w:rPr>
        <w:t xml:space="preserve">Used </w:t>
      </w:r>
      <w:r w:rsidRPr="00A0250C">
        <w:rPr>
          <w:rFonts w:ascii="Calibri" w:eastAsia="Calibri" w:hAnsi="Calibri" w:cs="Calibri"/>
          <w:b/>
          <w:sz w:val="22"/>
          <w:szCs w:val="22"/>
        </w:rPr>
        <w:t>Swagger</w:t>
      </w:r>
      <w:r w:rsidRPr="00566A15">
        <w:rPr>
          <w:rFonts w:ascii="Calibri" w:eastAsia="Calibri" w:hAnsi="Calibri" w:cs="Calibri"/>
          <w:sz w:val="22"/>
          <w:szCs w:val="22"/>
        </w:rPr>
        <w:t xml:space="preserve"> to describe </w:t>
      </w:r>
      <w:r w:rsidRPr="0069438C">
        <w:rPr>
          <w:rFonts w:ascii="Calibri" w:eastAsia="Calibri" w:hAnsi="Calibri" w:cs="Calibri"/>
          <w:b/>
          <w:sz w:val="22"/>
          <w:szCs w:val="22"/>
        </w:rPr>
        <w:t>Restful APIs and Javadoc documentation</w:t>
      </w:r>
      <w:r w:rsidRPr="00566A15">
        <w:rPr>
          <w:rFonts w:ascii="Calibri" w:eastAsia="Calibri" w:hAnsi="Calibri" w:cs="Calibri"/>
          <w:sz w:val="22"/>
          <w:szCs w:val="22"/>
        </w:rPr>
        <w:t>.</w:t>
      </w:r>
    </w:p>
    <w:p w:rsidR="00272956" w:rsidRPr="00566A15" w:rsidRDefault="00272956" w:rsidP="00566A15">
      <w:pPr>
        <w:numPr>
          <w:ilvl w:val="0"/>
          <w:numId w:val="10"/>
        </w:numPr>
        <w:ind w:left="360"/>
        <w:rPr>
          <w:rFonts w:ascii="Calibri" w:eastAsia="Calibri" w:hAnsi="Calibri" w:cs="Calibri"/>
          <w:sz w:val="22"/>
          <w:szCs w:val="22"/>
        </w:rPr>
      </w:pPr>
      <w:r>
        <w:rPr>
          <w:rFonts w:ascii="Calibri" w:eastAsia="Calibri" w:hAnsi="Calibri" w:cs="Calibri"/>
          <w:sz w:val="22"/>
          <w:szCs w:val="22"/>
        </w:rPr>
        <w:t xml:space="preserve">Used </w:t>
      </w:r>
      <w:r w:rsidRPr="00272956">
        <w:rPr>
          <w:rFonts w:ascii="Calibri" w:eastAsia="Calibri" w:hAnsi="Calibri" w:cs="Calibri"/>
          <w:b/>
          <w:sz w:val="22"/>
          <w:szCs w:val="22"/>
        </w:rPr>
        <w:t>Cloud watch</w:t>
      </w:r>
      <w:r>
        <w:rPr>
          <w:rFonts w:ascii="Calibri" w:eastAsia="Calibri" w:hAnsi="Calibri" w:cs="Calibri"/>
          <w:sz w:val="22"/>
          <w:szCs w:val="22"/>
        </w:rPr>
        <w:t xml:space="preserve"> to Monitor applications deployed to Cloud.</w:t>
      </w:r>
    </w:p>
    <w:p w:rsidR="00B93C9D" w:rsidRPr="00B93C9D" w:rsidRDefault="00B93C9D" w:rsidP="00B93C9D">
      <w:pPr>
        <w:numPr>
          <w:ilvl w:val="0"/>
          <w:numId w:val="10"/>
        </w:numPr>
        <w:ind w:left="360"/>
        <w:rPr>
          <w:rFonts w:ascii="Calibri" w:eastAsia="Calibri" w:hAnsi="Calibri" w:cs="Calibri"/>
          <w:sz w:val="22"/>
          <w:szCs w:val="22"/>
        </w:rPr>
      </w:pPr>
      <w:r w:rsidRPr="00B93C9D">
        <w:rPr>
          <w:rFonts w:ascii="Calibri" w:eastAsia="Calibri" w:hAnsi="Calibri" w:cs="Calibri"/>
          <w:sz w:val="22"/>
          <w:szCs w:val="22"/>
        </w:rPr>
        <w:t>Hands on experience in Amazon Web Services provisioning and good knowledge of AWS services like EC2, S3, Elastic Beanstalk, ELB, RDS, VPC,</w:t>
      </w:r>
      <w:r w:rsidR="00BA768A">
        <w:rPr>
          <w:rFonts w:ascii="Calibri" w:eastAsia="Calibri" w:hAnsi="Calibri" w:cs="Calibri"/>
          <w:sz w:val="22"/>
          <w:szCs w:val="22"/>
        </w:rPr>
        <w:t xml:space="preserve"> </w:t>
      </w:r>
      <w:r w:rsidRPr="00B93C9D">
        <w:rPr>
          <w:rFonts w:ascii="Calibri" w:eastAsia="Calibri" w:hAnsi="Calibri" w:cs="Calibri"/>
          <w:sz w:val="22"/>
          <w:szCs w:val="22"/>
        </w:rPr>
        <w:t>Spring Route</w:t>
      </w:r>
      <w:r w:rsidR="00BA768A">
        <w:rPr>
          <w:rFonts w:ascii="Calibri" w:eastAsia="Calibri" w:hAnsi="Calibri" w:cs="Calibri"/>
          <w:sz w:val="22"/>
          <w:szCs w:val="22"/>
        </w:rPr>
        <w:t>, S</w:t>
      </w:r>
      <w:r w:rsidRPr="00B93C9D">
        <w:rPr>
          <w:rFonts w:ascii="Calibri" w:eastAsia="Calibri" w:hAnsi="Calibri" w:cs="Calibri"/>
          <w:sz w:val="22"/>
          <w:szCs w:val="22"/>
        </w:rPr>
        <w:t>3, Cloud Watch, Cloud Formation, IAM, SNS etc</w:t>
      </w:r>
      <w:r w:rsidR="00BA768A">
        <w:rPr>
          <w:rFonts w:ascii="Calibri" w:eastAsia="Calibri" w:hAnsi="Calibri" w:cs="Calibri"/>
          <w:sz w:val="22"/>
          <w:szCs w:val="22"/>
        </w:rPr>
        <w:t>.</w:t>
      </w:r>
    </w:p>
    <w:p w:rsidR="00617974" w:rsidRDefault="00617974" w:rsidP="00617974">
      <w:pPr>
        <w:numPr>
          <w:ilvl w:val="0"/>
          <w:numId w:val="10"/>
        </w:numPr>
        <w:ind w:left="360"/>
        <w:rPr>
          <w:sz w:val="22"/>
          <w:szCs w:val="22"/>
        </w:rPr>
      </w:pPr>
      <w:r>
        <w:rPr>
          <w:sz w:val="22"/>
          <w:szCs w:val="22"/>
        </w:rPr>
        <w:t xml:space="preserve">Experienced in </w:t>
      </w:r>
      <w:r w:rsidRPr="00617974">
        <w:rPr>
          <w:b/>
          <w:sz w:val="22"/>
          <w:szCs w:val="22"/>
        </w:rPr>
        <w:t>Splunk log management creating dashboards, monitoring, reporting/Alerting and email notification to Users for threshold limit.</w:t>
      </w:r>
    </w:p>
    <w:p w:rsidR="00F030F3" w:rsidRDefault="00F030F3">
      <w:pPr>
        <w:rPr>
          <w:rFonts w:ascii="Calibri" w:eastAsia="Calibri" w:hAnsi="Calibri" w:cs="Calibri"/>
          <w:b/>
          <w:sz w:val="22"/>
          <w:szCs w:val="22"/>
        </w:rPr>
      </w:pPr>
    </w:p>
    <w:p w:rsidR="00F030F3" w:rsidRDefault="00EE4412">
      <w:pPr>
        <w:pStyle w:val="Heading5"/>
        <w:shd w:val="clear" w:color="auto" w:fill="E6E6E6"/>
        <w:spacing w:before="240"/>
        <w:rPr>
          <w:rFonts w:ascii="Times New Roman" w:eastAsia="Times New Roman" w:hAnsi="Times New Roman" w:cs="Times New Roman"/>
          <w:smallCaps/>
          <w:sz w:val="22"/>
          <w:szCs w:val="22"/>
        </w:rPr>
      </w:pPr>
      <w:r>
        <w:rPr>
          <w:rFonts w:ascii="Times New Roman" w:eastAsia="Times New Roman" w:hAnsi="Times New Roman" w:cs="Times New Roman"/>
          <w:smallCaps/>
          <w:sz w:val="22"/>
          <w:szCs w:val="22"/>
        </w:rPr>
        <w:t>certification</w:t>
      </w:r>
    </w:p>
    <w:p w:rsidR="00F030F3" w:rsidRDefault="00EE4412" w:rsidP="00047C88">
      <w:pPr>
        <w:numPr>
          <w:ilvl w:val="0"/>
          <w:numId w:val="5"/>
        </w:numPr>
        <w:ind w:left="360"/>
        <w:rPr>
          <w:sz w:val="22"/>
          <w:szCs w:val="22"/>
        </w:rPr>
      </w:pPr>
      <w:r>
        <w:rPr>
          <w:rFonts w:ascii="Calibri" w:eastAsia="Calibri" w:hAnsi="Calibri" w:cs="Calibri"/>
          <w:sz w:val="22"/>
          <w:szCs w:val="22"/>
        </w:rPr>
        <w:t>Sun Certified Programmer for Java Platform(</w:t>
      </w:r>
      <w:r>
        <w:rPr>
          <w:rFonts w:ascii="Calibri" w:eastAsia="Calibri" w:hAnsi="Calibri" w:cs="Calibri"/>
          <w:b/>
          <w:sz w:val="22"/>
          <w:szCs w:val="22"/>
        </w:rPr>
        <w:t>SCJP</w:t>
      </w:r>
      <w:r>
        <w:rPr>
          <w:rFonts w:ascii="Calibri" w:eastAsia="Calibri" w:hAnsi="Calibri" w:cs="Calibri"/>
          <w:sz w:val="22"/>
          <w:szCs w:val="22"/>
        </w:rPr>
        <w:t>)</w:t>
      </w:r>
    </w:p>
    <w:p w:rsidR="00F030F3" w:rsidRDefault="00EE4412" w:rsidP="00047C88">
      <w:pPr>
        <w:numPr>
          <w:ilvl w:val="0"/>
          <w:numId w:val="5"/>
        </w:numPr>
        <w:ind w:left="360"/>
        <w:rPr>
          <w:sz w:val="22"/>
          <w:szCs w:val="22"/>
        </w:rPr>
      </w:pPr>
      <w:r>
        <w:rPr>
          <w:rFonts w:ascii="Calibri" w:eastAsia="Calibri" w:hAnsi="Calibri" w:cs="Calibri"/>
          <w:sz w:val="22"/>
          <w:szCs w:val="22"/>
        </w:rPr>
        <w:t>Associate in General Insurance</w:t>
      </w:r>
    </w:p>
    <w:p w:rsidR="00F030F3" w:rsidRDefault="00EE4412" w:rsidP="00047C88">
      <w:pPr>
        <w:numPr>
          <w:ilvl w:val="0"/>
          <w:numId w:val="5"/>
        </w:numPr>
        <w:ind w:left="360"/>
        <w:rPr>
          <w:sz w:val="22"/>
          <w:szCs w:val="22"/>
        </w:rPr>
      </w:pPr>
      <w:r>
        <w:rPr>
          <w:rFonts w:ascii="Calibri" w:eastAsia="Calibri" w:hAnsi="Calibri" w:cs="Calibri"/>
          <w:sz w:val="22"/>
          <w:szCs w:val="22"/>
        </w:rPr>
        <w:t>Chartered Property Casualty Underwriter - 500</w:t>
      </w:r>
    </w:p>
    <w:p w:rsidR="00F030F3" w:rsidRDefault="00F030F3">
      <w:pPr>
        <w:widowControl w:val="0"/>
        <w:rPr>
          <w:rFonts w:ascii="Calibri" w:eastAsia="Calibri" w:hAnsi="Calibri" w:cs="Calibri"/>
          <w:sz w:val="22"/>
          <w:szCs w:val="22"/>
        </w:rPr>
      </w:pPr>
    </w:p>
    <w:p w:rsidR="00F030F3" w:rsidRDefault="00EE4412">
      <w:pPr>
        <w:pStyle w:val="Heading5"/>
        <w:shd w:val="clear" w:color="auto" w:fill="E6E6E6"/>
        <w:spacing w:before="240"/>
        <w:rPr>
          <w:rFonts w:ascii="Times New Roman" w:eastAsia="Times New Roman" w:hAnsi="Times New Roman" w:cs="Times New Roman"/>
          <w:smallCaps/>
          <w:sz w:val="22"/>
          <w:szCs w:val="22"/>
        </w:rPr>
      </w:pPr>
      <w:r>
        <w:rPr>
          <w:rFonts w:ascii="Times New Roman" w:eastAsia="Times New Roman" w:hAnsi="Times New Roman" w:cs="Times New Roman"/>
          <w:smallCaps/>
          <w:sz w:val="22"/>
          <w:szCs w:val="22"/>
        </w:rPr>
        <w:t>technical skills</w:t>
      </w:r>
    </w:p>
    <w:p w:rsidR="00F030F3" w:rsidRDefault="00F030F3"/>
    <w:p w:rsidR="00F030F3" w:rsidRDefault="00EE4412">
      <w:pPr>
        <w:rPr>
          <w:rFonts w:ascii="Calibri" w:eastAsia="Calibri" w:hAnsi="Calibri" w:cs="Calibri"/>
          <w:sz w:val="22"/>
          <w:szCs w:val="22"/>
        </w:rPr>
      </w:pPr>
      <w:r>
        <w:rPr>
          <w:rFonts w:ascii="Calibri" w:eastAsia="Calibri" w:hAnsi="Calibri" w:cs="Calibri"/>
          <w:b/>
          <w:sz w:val="22"/>
          <w:szCs w:val="22"/>
        </w:rPr>
        <w:t>Platforms</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Windows 7/8/</w:t>
      </w:r>
      <w:proofErr w:type="spellStart"/>
      <w:proofErr w:type="gramStart"/>
      <w:r>
        <w:rPr>
          <w:rFonts w:ascii="Calibri" w:eastAsia="Calibri" w:hAnsi="Calibri" w:cs="Calibri"/>
          <w:sz w:val="22"/>
          <w:szCs w:val="22"/>
        </w:rPr>
        <w:t>XP,Unix</w:t>
      </w:r>
      <w:proofErr w:type="spellEnd"/>
      <w:proofErr w:type="gramEnd"/>
      <w:r>
        <w:rPr>
          <w:rFonts w:ascii="Calibri" w:eastAsia="Calibri" w:hAnsi="Calibri" w:cs="Calibri"/>
          <w:sz w:val="22"/>
          <w:szCs w:val="22"/>
        </w:rPr>
        <w:t>, Linux</w:t>
      </w:r>
    </w:p>
    <w:p w:rsidR="00F030F3" w:rsidRDefault="00EE4412">
      <w:pPr>
        <w:rPr>
          <w:rFonts w:ascii="Calibri" w:eastAsia="Calibri" w:hAnsi="Calibri" w:cs="Calibri"/>
          <w:sz w:val="22"/>
          <w:szCs w:val="22"/>
        </w:rPr>
      </w:pPr>
      <w:r>
        <w:rPr>
          <w:rFonts w:ascii="Calibri" w:eastAsia="Calibri" w:hAnsi="Calibri" w:cs="Calibri"/>
          <w:b/>
          <w:sz w:val="22"/>
          <w:szCs w:val="22"/>
        </w:rPr>
        <w:t>J2EE Technologies</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sz w:val="22"/>
          <w:szCs w:val="22"/>
        </w:rPr>
        <w:t>Core Java, Servlets, JSP, JDBC, JNDI, JMS, LDAP</w:t>
      </w:r>
    </w:p>
    <w:p w:rsidR="00617974" w:rsidRPr="00617974" w:rsidRDefault="00617974">
      <w:pPr>
        <w:rPr>
          <w:rFonts w:ascii="Calibri" w:eastAsia="Calibri" w:hAnsi="Calibri" w:cs="Calibri"/>
          <w:sz w:val="22"/>
          <w:szCs w:val="22"/>
        </w:rPr>
      </w:pPr>
      <w:r w:rsidRPr="00617974">
        <w:rPr>
          <w:rFonts w:ascii="Calibri" w:eastAsia="Calibri" w:hAnsi="Calibri" w:cs="Calibri"/>
          <w:b/>
          <w:sz w:val="22"/>
          <w:szCs w:val="22"/>
        </w:rPr>
        <w:t>Languages</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sz w:val="22"/>
          <w:szCs w:val="22"/>
        </w:rPr>
        <w:t>Java, Scala.</w:t>
      </w:r>
    </w:p>
    <w:p w:rsidR="00F030F3" w:rsidRDefault="00EE4412" w:rsidP="00617974">
      <w:pPr>
        <w:rPr>
          <w:rFonts w:ascii="Calibri" w:eastAsia="Calibri" w:hAnsi="Calibri" w:cs="Calibri"/>
          <w:sz w:val="22"/>
          <w:szCs w:val="22"/>
        </w:rPr>
      </w:pPr>
      <w:r>
        <w:rPr>
          <w:rFonts w:ascii="Calibri" w:eastAsia="Calibri" w:hAnsi="Calibri" w:cs="Calibri"/>
          <w:b/>
          <w:sz w:val="22"/>
          <w:szCs w:val="22"/>
        </w:rPr>
        <w:t>Frameworks/ORM</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sz w:val="22"/>
          <w:szCs w:val="22"/>
        </w:rPr>
        <w:t>Struts 1.x, Hibernate 3, JPA, Spring Boot</w:t>
      </w:r>
    </w:p>
    <w:p w:rsidR="00F030F3" w:rsidRDefault="00EE4412">
      <w:pPr>
        <w:rPr>
          <w:rFonts w:ascii="Calibri" w:eastAsia="Calibri" w:hAnsi="Calibri" w:cs="Calibri"/>
          <w:sz w:val="22"/>
          <w:szCs w:val="22"/>
        </w:rPr>
      </w:pPr>
      <w:r>
        <w:rPr>
          <w:rFonts w:ascii="Calibri" w:eastAsia="Calibri" w:hAnsi="Calibri" w:cs="Calibri"/>
          <w:b/>
          <w:sz w:val="22"/>
          <w:szCs w:val="22"/>
        </w:rPr>
        <w:t>Web Services</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sz w:val="22"/>
          <w:szCs w:val="22"/>
        </w:rPr>
        <w:t>SOAP, WSDL, SoapUI, JAX-WS, JAXB, SOA, Apache Axis2, RESTful</w:t>
      </w:r>
    </w:p>
    <w:p w:rsidR="00F030F3" w:rsidRDefault="00EE4412">
      <w:pPr>
        <w:rPr>
          <w:rFonts w:ascii="Calibri" w:eastAsia="Calibri" w:hAnsi="Calibri" w:cs="Calibri"/>
          <w:sz w:val="22"/>
          <w:szCs w:val="22"/>
        </w:rPr>
      </w:pPr>
      <w:r>
        <w:rPr>
          <w:rFonts w:ascii="Calibri" w:eastAsia="Calibri" w:hAnsi="Calibri" w:cs="Calibri"/>
          <w:b/>
          <w:sz w:val="22"/>
          <w:szCs w:val="22"/>
        </w:rPr>
        <w:t>Databases</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sz w:val="22"/>
          <w:szCs w:val="22"/>
        </w:rPr>
        <w:t>Oracle 11g, SQL, PL/SQL, DB</w:t>
      </w:r>
      <w:proofErr w:type="gramStart"/>
      <w:r>
        <w:rPr>
          <w:rFonts w:ascii="Calibri" w:eastAsia="Calibri" w:hAnsi="Calibri" w:cs="Calibri"/>
          <w:sz w:val="22"/>
          <w:szCs w:val="22"/>
        </w:rPr>
        <w:t>2,MySQL</w:t>
      </w:r>
      <w:proofErr w:type="gramEnd"/>
      <w:r>
        <w:rPr>
          <w:rFonts w:ascii="Calibri" w:eastAsia="Calibri" w:hAnsi="Calibri" w:cs="Calibri"/>
          <w:sz w:val="22"/>
          <w:szCs w:val="22"/>
        </w:rPr>
        <w:t>, MongoDB</w:t>
      </w:r>
    </w:p>
    <w:p w:rsidR="00F030F3" w:rsidRDefault="00EE4412">
      <w:pPr>
        <w:rPr>
          <w:rFonts w:ascii="Calibri" w:eastAsia="Calibri" w:hAnsi="Calibri" w:cs="Calibri"/>
          <w:sz w:val="22"/>
          <w:szCs w:val="22"/>
        </w:rPr>
      </w:pPr>
      <w:r>
        <w:rPr>
          <w:rFonts w:ascii="Calibri" w:eastAsia="Calibri" w:hAnsi="Calibri" w:cs="Calibri"/>
          <w:b/>
          <w:sz w:val="22"/>
          <w:szCs w:val="22"/>
        </w:rPr>
        <w:t>Distributed Technologies</w:t>
      </w:r>
      <w:r>
        <w:rPr>
          <w:rFonts w:ascii="Calibri" w:eastAsia="Calibri" w:hAnsi="Calibri" w:cs="Calibri"/>
          <w:b/>
          <w:sz w:val="22"/>
          <w:szCs w:val="22"/>
        </w:rPr>
        <w:tab/>
      </w:r>
      <w:r>
        <w:rPr>
          <w:rFonts w:ascii="Calibri" w:eastAsia="Calibri" w:hAnsi="Calibri" w:cs="Calibri"/>
          <w:sz w:val="22"/>
          <w:szCs w:val="22"/>
        </w:rPr>
        <w:t>EJB 2.x &amp; 3.x, RMI</w:t>
      </w:r>
    </w:p>
    <w:p w:rsidR="00F030F3" w:rsidRDefault="00EE4412">
      <w:pPr>
        <w:rPr>
          <w:rFonts w:ascii="Calibri" w:eastAsia="Calibri" w:hAnsi="Calibri" w:cs="Calibri"/>
          <w:sz w:val="22"/>
          <w:szCs w:val="22"/>
        </w:rPr>
      </w:pPr>
      <w:r>
        <w:rPr>
          <w:rFonts w:ascii="Calibri" w:eastAsia="Calibri" w:hAnsi="Calibri" w:cs="Calibri"/>
          <w:b/>
          <w:sz w:val="22"/>
          <w:szCs w:val="22"/>
        </w:rPr>
        <w:lastRenderedPageBreak/>
        <w:t>Scripting Languages</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sz w:val="22"/>
          <w:szCs w:val="22"/>
        </w:rPr>
        <w:t>HTML5, CSS, Java script, jQuery, JSON, NodeJS, React JS and AJAX</w:t>
      </w:r>
    </w:p>
    <w:p w:rsidR="00F030F3" w:rsidRDefault="00EE4412">
      <w:pPr>
        <w:rPr>
          <w:rFonts w:ascii="Calibri" w:eastAsia="Calibri" w:hAnsi="Calibri" w:cs="Calibri"/>
          <w:sz w:val="22"/>
          <w:szCs w:val="22"/>
        </w:rPr>
      </w:pPr>
      <w:r>
        <w:rPr>
          <w:rFonts w:ascii="Calibri" w:eastAsia="Calibri" w:hAnsi="Calibri" w:cs="Calibri"/>
          <w:b/>
          <w:sz w:val="22"/>
          <w:szCs w:val="22"/>
        </w:rPr>
        <w:t>XML Technologies</w:t>
      </w:r>
      <w:r>
        <w:rPr>
          <w:rFonts w:ascii="Calibri" w:eastAsia="Calibri" w:hAnsi="Calibri" w:cs="Calibri"/>
          <w:sz w:val="22"/>
          <w:szCs w:val="22"/>
        </w:rPr>
        <w:tab/>
      </w:r>
      <w:r>
        <w:rPr>
          <w:rFonts w:ascii="Calibri" w:eastAsia="Calibri" w:hAnsi="Calibri" w:cs="Calibri"/>
          <w:sz w:val="22"/>
          <w:szCs w:val="22"/>
        </w:rPr>
        <w:tab/>
        <w:t>XML, XSD</w:t>
      </w:r>
    </w:p>
    <w:p w:rsidR="00617974" w:rsidRDefault="00617974">
      <w:pPr>
        <w:rPr>
          <w:rFonts w:ascii="Calibri" w:eastAsia="Calibri" w:hAnsi="Calibri" w:cs="Calibri"/>
          <w:sz w:val="22"/>
          <w:szCs w:val="22"/>
        </w:rPr>
      </w:pPr>
      <w:r>
        <w:rPr>
          <w:rFonts w:ascii="Calibri" w:eastAsia="Calibri" w:hAnsi="Calibri" w:cs="Calibri"/>
          <w:b/>
          <w:sz w:val="22"/>
          <w:szCs w:val="22"/>
        </w:rPr>
        <w:t>Unit Testing</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sz w:val="22"/>
          <w:szCs w:val="22"/>
        </w:rPr>
        <w:t>Jasmine, Junit, Mockito, Power Mock.</w:t>
      </w:r>
    </w:p>
    <w:p w:rsidR="00617974" w:rsidRPr="00617974" w:rsidRDefault="00617974">
      <w:pPr>
        <w:rPr>
          <w:rFonts w:ascii="Calibri" w:eastAsia="Calibri" w:hAnsi="Calibri" w:cs="Calibri"/>
          <w:sz w:val="22"/>
          <w:szCs w:val="22"/>
        </w:rPr>
      </w:pPr>
      <w:r>
        <w:rPr>
          <w:rFonts w:ascii="Calibri" w:eastAsia="Calibri" w:hAnsi="Calibri" w:cs="Calibri"/>
          <w:b/>
          <w:sz w:val="22"/>
          <w:szCs w:val="22"/>
        </w:rPr>
        <w:t>End to End Testing</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sz w:val="22"/>
          <w:szCs w:val="22"/>
        </w:rPr>
        <w:t>Selenium, Protractor.</w:t>
      </w:r>
    </w:p>
    <w:p w:rsidR="00F030F3" w:rsidRDefault="00EE4412">
      <w:pPr>
        <w:rPr>
          <w:rFonts w:ascii="Calibri" w:eastAsia="Calibri" w:hAnsi="Calibri" w:cs="Calibri"/>
          <w:sz w:val="22"/>
          <w:szCs w:val="22"/>
        </w:rPr>
      </w:pPr>
      <w:r>
        <w:rPr>
          <w:rFonts w:ascii="Calibri" w:eastAsia="Calibri" w:hAnsi="Calibri" w:cs="Calibri"/>
          <w:b/>
          <w:sz w:val="22"/>
          <w:szCs w:val="22"/>
        </w:rPr>
        <w:t>Application Servers</w:t>
      </w:r>
      <w:r>
        <w:rPr>
          <w:rFonts w:ascii="Calibri" w:eastAsia="Calibri" w:hAnsi="Calibri" w:cs="Calibri"/>
          <w:sz w:val="22"/>
          <w:szCs w:val="22"/>
        </w:rPr>
        <w:tab/>
      </w:r>
      <w:r>
        <w:rPr>
          <w:rFonts w:ascii="Calibri" w:eastAsia="Calibri" w:hAnsi="Calibri" w:cs="Calibri"/>
          <w:sz w:val="22"/>
          <w:szCs w:val="22"/>
        </w:rPr>
        <w:tab/>
      </w:r>
      <w:proofErr w:type="spellStart"/>
      <w:r>
        <w:rPr>
          <w:rFonts w:ascii="Calibri" w:eastAsia="Calibri" w:hAnsi="Calibri" w:cs="Calibri"/>
          <w:sz w:val="22"/>
          <w:szCs w:val="22"/>
        </w:rPr>
        <w:t>Weblogic</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Jboss</w:t>
      </w:r>
      <w:proofErr w:type="spellEnd"/>
      <w:r>
        <w:rPr>
          <w:rFonts w:ascii="Calibri" w:eastAsia="Calibri" w:hAnsi="Calibri" w:cs="Calibri"/>
          <w:sz w:val="22"/>
          <w:szCs w:val="22"/>
        </w:rPr>
        <w:t>, WebSphere</w:t>
      </w:r>
    </w:p>
    <w:p w:rsidR="00F030F3" w:rsidRDefault="00EE4412">
      <w:pPr>
        <w:rPr>
          <w:rFonts w:ascii="Calibri" w:eastAsia="Calibri" w:hAnsi="Calibri" w:cs="Calibri"/>
          <w:sz w:val="22"/>
          <w:szCs w:val="22"/>
        </w:rPr>
      </w:pPr>
      <w:r>
        <w:rPr>
          <w:rFonts w:ascii="Calibri" w:eastAsia="Calibri" w:hAnsi="Calibri" w:cs="Calibri"/>
          <w:b/>
          <w:sz w:val="22"/>
          <w:szCs w:val="22"/>
        </w:rPr>
        <w:t>Authorization/Authentication</w:t>
      </w:r>
      <w:r>
        <w:rPr>
          <w:rFonts w:ascii="Calibri" w:eastAsia="Calibri" w:hAnsi="Calibri" w:cs="Calibri"/>
          <w:sz w:val="22"/>
          <w:szCs w:val="22"/>
        </w:rPr>
        <w:t xml:space="preserve"> </w:t>
      </w:r>
      <w:r>
        <w:rPr>
          <w:rFonts w:ascii="Calibri" w:eastAsia="Calibri" w:hAnsi="Calibri" w:cs="Calibri"/>
          <w:sz w:val="22"/>
          <w:szCs w:val="22"/>
        </w:rPr>
        <w:tab/>
        <w:t xml:space="preserve">OAuth2, </w:t>
      </w:r>
      <w:proofErr w:type="spellStart"/>
      <w:r>
        <w:rPr>
          <w:rFonts w:ascii="Calibri" w:eastAsia="Calibri" w:hAnsi="Calibri" w:cs="Calibri"/>
          <w:sz w:val="22"/>
          <w:szCs w:val="22"/>
        </w:rPr>
        <w:t>Openid</w:t>
      </w:r>
      <w:proofErr w:type="spellEnd"/>
      <w:r>
        <w:rPr>
          <w:rFonts w:ascii="Calibri" w:eastAsia="Calibri" w:hAnsi="Calibri" w:cs="Calibri"/>
          <w:sz w:val="22"/>
          <w:szCs w:val="22"/>
        </w:rPr>
        <w:t xml:space="preserve"> Connect, JWT</w:t>
      </w:r>
    </w:p>
    <w:p w:rsidR="00F030F3" w:rsidRDefault="00EE4412">
      <w:pPr>
        <w:rPr>
          <w:rFonts w:ascii="Calibri" w:eastAsia="Calibri" w:hAnsi="Calibri" w:cs="Calibri"/>
          <w:sz w:val="22"/>
          <w:szCs w:val="22"/>
        </w:rPr>
      </w:pPr>
      <w:r>
        <w:rPr>
          <w:rFonts w:ascii="Calibri" w:eastAsia="Calibri" w:hAnsi="Calibri" w:cs="Calibri"/>
          <w:b/>
          <w:sz w:val="22"/>
          <w:szCs w:val="22"/>
        </w:rPr>
        <w:t>Messaging Server</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sz w:val="22"/>
          <w:szCs w:val="22"/>
        </w:rPr>
        <w:t xml:space="preserve">WebSphere MQ, </w:t>
      </w:r>
      <w:proofErr w:type="spellStart"/>
      <w:r>
        <w:rPr>
          <w:rFonts w:ascii="Calibri" w:eastAsia="Calibri" w:hAnsi="Calibri" w:cs="Calibri"/>
          <w:sz w:val="22"/>
          <w:szCs w:val="22"/>
        </w:rPr>
        <w:t>Jboss</w:t>
      </w:r>
      <w:proofErr w:type="spellEnd"/>
      <w:r>
        <w:rPr>
          <w:rFonts w:ascii="Calibri" w:eastAsia="Calibri" w:hAnsi="Calibri" w:cs="Calibri"/>
          <w:sz w:val="22"/>
          <w:szCs w:val="22"/>
        </w:rPr>
        <w:t xml:space="preserve"> Messaging, Apache Kafka</w:t>
      </w:r>
    </w:p>
    <w:p w:rsidR="00F030F3" w:rsidRDefault="00EE4412">
      <w:pPr>
        <w:rPr>
          <w:rFonts w:ascii="Calibri" w:eastAsia="Calibri" w:hAnsi="Calibri" w:cs="Calibri"/>
          <w:sz w:val="22"/>
          <w:szCs w:val="22"/>
        </w:rPr>
      </w:pPr>
      <w:r>
        <w:rPr>
          <w:rFonts w:ascii="Calibri" w:eastAsia="Calibri" w:hAnsi="Calibri" w:cs="Calibri"/>
          <w:b/>
          <w:sz w:val="22"/>
          <w:szCs w:val="22"/>
        </w:rPr>
        <w:t>Source Control</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sz w:val="22"/>
          <w:szCs w:val="22"/>
        </w:rPr>
        <w:t xml:space="preserve">IBM </w:t>
      </w:r>
      <w:proofErr w:type="gramStart"/>
      <w:r>
        <w:rPr>
          <w:rFonts w:ascii="Calibri" w:eastAsia="Calibri" w:hAnsi="Calibri" w:cs="Calibri"/>
          <w:sz w:val="22"/>
          <w:szCs w:val="22"/>
        </w:rPr>
        <w:t>RTC,  GIT</w:t>
      </w:r>
      <w:proofErr w:type="gramEnd"/>
    </w:p>
    <w:p w:rsidR="00F030F3" w:rsidRDefault="00EE4412">
      <w:pPr>
        <w:rPr>
          <w:rFonts w:ascii="Calibri" w:eastAsia="Calibri" w:hAnsi="Calibri" w:cs="Calibri"/>
          <w:sz w:val="22"/>
          <w:szCs w:val="22"/>
        </w:rPr>
      </w:pPr>
      <w:r>
        <w:rPr>
          <w:rFonts w:ascii="Calibri" w:eastAsia="Calibri" w:hAnsi="Calibri" w:cs="Calibri"/>
          <w:b/>
          <w:sz w:val="22"/>
          <w:szCs w:val="22"/>
        </w:rPr>
        <w:t>Bug tracking</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IBM RTC</w:t>
      </w:r>
    </w:p>
    <w:p w:rsidR="00F030F3" w:rsidRDefault="00EE4412">
      <w:pPr>
        <w:rPr>
          <w:rFonts w:ascii="Calibri" w:eastAsia="Calibri" w:hAnsi="Calibri" w:cs="Calibri"/>
          <w:sz w:val="22"/>
          <w:szCs w:val="22"/>
        </w:rPr>
      </w:pPr>
      <w:r>
        <w:rPr>
          <w:rFonts w:ascii="Calibri" w:eastAsia="Calibri" w:hAnsi="Calibri" w:cs="Calibri"/>
          <w:b/>
          <w:sz w:val="22"/>
          <w:szCs w:val="22"/>
        </w:rPr>
        <w:t>Development Tools</w:t>
      </w:r>
      <w:r>
        <w:rPr>
          <w:rFonts w:ascii="Calibri" w:eastAsia="Calibri" w:hAnsi="Calibri" w:cs="Calibri"/>
          <w:sz w:val="22"/>
          <w:szCs w:val="22"/>
        </w:rPr>
        <w:tab/>
      </w:r>
      <w:r>
        <w:rPr>
          <w:rFonts w:ascii="Calibri" w:eastAsia="Calibri" w:hAnsi="Calibri" w:cs="Calibri"/>
          <w:sz w:val="22"/>
          <w:szCs w:val="22"/>
        </w:rPr>
        <w:tab/>
        <w:t xml:space="preserve">Eclipse, My Eclipse, JDK 1.5/1.6/1.7, </w:t>
      </w:r>
      <w:proofErr w:type="spellStart"/>
      <w:proofErr w:type="gramStart"/>
      <w:r>
        <w:rPr>
          <w:rFonts w:ascii="Calibri" w:eastAsia="Calibri" w:hAnsi="Calibri" w:cs="Calibri"/>
          <w:sz w:val="22"/>
          <w:szCs w:val="22"/>
        </w:rPr>
        <w:t>SoapUI,ARC</w:t>
      </w:r>
      <w:proofErr w:type="spellEnd"/>
      <w:proofErr w:type="gramEnd"/>
      <w:r>
        <w:rPr>
          <w:rFonts w:ascii="Calibri" w:eastAsia="Calibri" w:hAnsi="Calibri" w:cs="Calibri"/>
          <w:sz w:val="22"/>
          <w:szCs w:val="22"/>
        </w:rPr>
        <w:t>, Postman.</w:t>
      </w:r>
    </w:p>
    <w:p w:rsidR="00F030F3" w:rsidRDefault="00EE4412">
      <w:pPr>
        <w:rPr>
          <w:rFonts w:ascii="Calibri" w:eastAsia="Calibri" w:hAnsi="Calibri" w:cs="Calibri"/>
          <w:b/>
          <w:sz w:val="22"/>
          <w:szCs w:val="22"/>
        </w:rPr>
      </w:pPr>
      <w:r>
        <w:rPr>
          <w:rFonts w:ascii="Calibri" w:eastAsia="Calibri" w:hAnsi="Calibri" w:cs="Calibri"/>
          <w:b/>
          <w:sz w:val="22"/>
          <w:szCs w:val="22"/>
        </w:rPr>
        <w:t>Management Systems</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sz w:val="22"/>
          <w:szCs w:val="22"/>
        </w:rPr>
        <w:t>Banking, Finance, Payment and Insurance.</w:t>
      </w:r>
    </w:p>
    <w:p w:rsidR="00F030F3" w:rsidRDefault="00EE4412">
      <w:pPr>
        <w:pStyle w:val="Heading5"/>
        <w:shd w:val="clear" w:color="auto" w:fill="E6E6E6"/>
        <w:spacing w:before="240"/>
        <w:rPr>
          <w:rFonts w:ascii="Times New Roman" w:eastAsia="Times New Roman" w:hAnsi="Times New Roman" w:cs="Times New Roman"/>
          <w:smallCaps/>
          <w:sz w:val="22"/>
          <w:szCs w:val="22"/>
        </w:rPr>
      </w:pPr>
      <w:r>
        <w:rPr>
          <w:rFonts w:ascii="Times New Roman" w:eastAsia="Times New Roman" w:hAnsi="Times New Roman" w:cs="Times New Roman"/>
          <w:smallCaps/>
          <w:sz w:val="22"/>
          <w:szCs w:val="22"/>
        </w:rPr>
        <w:t>Work Experience</w:t>
      </w:r>
      <w:r>
        <w:rPr>
          <w:rFonts w:ascii="Times New Roman" w:eastAsia="Times New Roman" w:hAnsi="Times New Roman" w:cs="Times New Roman"/>
          <w:smallCaps/>
          <w:sz w:val="22"/>
          <w:szCs w:val="22"/>
        </w:rPr>
        <w:tab/>
      </w:r>
      <w:r>
        <w:rPr>
          <w:rFonts w:ascii="Times New Roman" w:eastAsia="Times New Roman" w:hAnsi="Times New Roman" w:cs="Times New Roman"/>
          <w:smallCaps/>
          <w:sz w:val="22"/>
          <w:szCs w:val="22"/>
        </w:rPr>
        <w:tab/>
      </w:r>
    </w:p>
    <w:p w:rsidR="00F030F3" w:rsidRDefault="00F030F3">
      <w:pPr>
        <w:tabs>
          <w:tab w:val="left" w:pos="5985"/>
        </w:tabs>
        <w:rPr>
          <w:b/>
          <w:sz w:val="22"/>
          <w:szCs w:val="22"/>
        </w:rPr>
      </w:pPr>
    </w:p>
    <w:p w:rsidR="00F030F3" w:rsidRDefault="00EE4412">
      <w:pPr>
        <w:pBdr>
          <w:bottom w:val="single" w:sz="6" w:space="1" w:color="000000"/>
        </w:pBdr>
        <w:rPr>
          <w:rFonts w:ascii="Arial" w:eastAsia="Arial" w:hAnsi="Arial" w:cs="Arial"/>
          <w:b/>
        </w:rPr>
      </w:pPr>
      <w:r>
        <w:rPr>
          <w:rFonts w:ascii="Arial" w:eastAsia="Arial" w:hAnsi="Arial" w:cs="Arial"/>
          <w:b/>
        </w:rPr>
        <w:t>USAA San Antonio, TX</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March 2017 – Till date.</w:t>
      </w:r>
    </w:p>
    <w:p w:rsidR="00F030F3" w:rsidRDefault="00EE4412">
      <w:pPr>
        <w:rPr>
          <w:rFonts w:ascii="Arial" w:eastAsia="Arial" w:hAnsi="Arial" w:cs="Arial"/>
          <w:b/>
        </w:rPr>
      </w:pPr>
      <w:r>
        <w:rPr>
          <w:rFonts w:ascii="Arial" w:eastAsia="Arial" w:hAnsi="Arial" w:cs="Arial"/>
          <w:i/>
        </w:rPr>
        <w:t>Senior Java Developer</w:t>
      </w:r>
    </w:p>
    <w:p w:rsidR="00F030F3" w:rsidRDefault="00F030F3">
      <w:pPr>
        <w:rPr>
          <w:rFonts w:ascii="Calibri" w:eastAsia="Calibri" w:hAnsi="Calibri" w:cs="Calibri"/>
          <w:b/>
          <w:sz w:val="22"/>
          <w:szCs w:val="22"/>
        </w:rPr>
      </w:pPr>
    </w:p>
    <w:p w:rsidR="00F030F3" w:rsidRDefault="00EE4412">
      <w:pPr>
        <w:rPr>
          <w:rFonts w:ascii="Calibri" w:eastAsia="Calibri" w:hAnsi="Calibri" w:cs="Calibri"/>
          <w:sz w:val="22"/>
          <w:szCs w:val="22"/>
        </w:rPr>
      </w:pPr>
      <w:r>
        <w:rPr>
          <w:rFonts w:ascii="Calibri" w:eastAsia="Calibri" w:hAnsi="Calibri" w:cs="Calibri"/>
          <w:b/>
          <w:sz w:val="22"/>
          <w:szCs w:val="22"/>
        </w:rPr>
        <w:t xml:space="preserve">Glass and Tow Claims </w:t>
      </w:r>
      <w:r>
        <w:rPr>
          <w:rFonts w:ascii="Calibri" w:eastAsia="Calibri" w:hAnsi="Calibri" w:cs="Calibri"/>
          <w:sz w:val="22"/>
          <w:szCs w:val="22"/>
        </w:rPr>
        <w:t xml:space="preserve">is a </w:t>
      </w:r>
      <w:proofErr w:type="spellStart"/>
      <w:r>
        <w:rPr>
          <w:rFonts w:ascii="Calibri" w:eastAsia="Calibri" w:hAnsi="Calibri" w:cs="Calibri"/>
          <w:sz w:val="22"/>
          <w:szCs w:val="22"/>
        </w:rPr>
        <w:t>self help</w:t>
      </w:r>
      <w:proofErr w:type="spellEnd"/>
      <w:r>
        <w:rPr>
          <w:rFonts w:ascii="Calibri" w:eastAsia="Calibri" w:hAnsi="Calibri" w:cs="Calibri"/>
          <w:sz w:val="22"/>
          <w:szCs w:val="22"/>
        </w:rPr>
        <w:t xml:space="preserve"> interactive tool for Members which is designed </w:t>
      </w:r>
      <w:proofErr w:type="gramStart"/>
      <w:r>
        <w:rPr>
          <w:rFonts w:ascii="Calibri" w:eastAsia="Calibri" w:hAnsi="Calibri" w:cs="Calibri"/>
          <w:sz w:val="22"/>
          <w:szCs w:val="22"/>
        </w:rPr>
        <w:t>to  automate</w:t>
      </w:r>
      <w:proofErr w:type="gramEnd"/>
      <w:r>
        <w:rPr>
          <w:rFonts w:ascii="Calibri" w:eastAsia="Calibri" w:hAnsi="Calibri" w:cs="Calibri"/>
          <w:sz w:val="22"/>
          <w:szCs w:val="22"/>
        </w:rPr>
        <w:t xml:space="preserve"> Glass and tow Claims life cycle - Assignment creation with Vendors, Real time updates from Vendors, Invoice Processing, Notifications, Alerts, Fraud checks, Billing updates, Reporting and Analytics.</w:t>
      </w:r>
    </w:p>
    <w:p w:rsidR="00F030F3" w:rsidRDefault="00F030F3">
      <w:pPr>
        <w:rPr>
          <w:rFonts w:ascii="Calibri" w:eastAsia="Calibri" w:hAnsi="Calibri" w:cs="Calibri"/>
          <w:sz w:val="22"/>
          <w:szCs w:val="22"/>
        </w:rPr>
      </w:pPr>
    </w:p>
    <w:p w:rsidR="00F030F3" w:rsidRDefault="00EE4412" w:rsidP="00047C88">
      <w:pPr>
        <w:pStyle w:val="Heading5"/>
        <w:numPr>
          <w:ilvl w:val="4"/>
          <w:numId w:val="1"/>
        </w:numPr>
        <w:tabs>
          <w:tab w:val="left" w:pos="0"/>
        </w:tabs>
        <w:rPr>
          <w:rFonts w:ascii="Calibri" w:eastAsia="Calibri" w:hAnsi="Calibri" w:cs="Calibri"/>
          <w:sz w:val="22"/>
          <w:szCs w:val="22"/>
        </w:rPr>
      </w:pPr>
      <w:r>
        <w:rPr>
          <w:rFonts w:ascii="Calibri" w:eastAsia="Calibri" w:hAnsi="Calibri" w:cs="Calibri"/>
          <w:sz w:val="22"/>
          <w:szCs w:val="22"/>
        </w:rPr>
        <w:t>Responsibilities</w:t>
      </w:r>
    </w:p>
    <w:p w:rsidR="00F030F3" w:rsidRDefault="00EE4412" w:rsidP="00047C88">
      <w:pPr>
        <w:numPr>
          <w:ilvl w:val="0"/>
          <w:numId w:val="2"/>
        </w:numPr>
        <w:spacing w:line="280" w:lineRule="auto"/>
        <w:jc w:val="both"/>
        <w:rPr>
          <w:sz w:val="22"/>
          <w:szCs w:val="22"/>
        </w:rPr>
      </w:pPr>
      <w:r>
        <w:rPr>
          <w:rFonts w:ascii="Calibri" w:eastAsia="Calibri" w:hAnsi="Calibri" w:cs="Calibri"/>
          <w:sz w:val="22"/>
          <w:szCs w:val="22"/>
        </w:rPr>
        <w:t>Involved in Agile Methodology of various requirements gathering, Analysis, Design and implementation of the project.</w:t>
      </w:r>
    </w:p>
    <w:p w:rsidR="00F030F3" w:rsidRDefault="00EE4412" w:rsidP="00047C88">
      <w:pPr>
        <w:numPr>
          <w:ilvl w:val="0"/>
          <w:numId w:val="2"/>
        </w:numPr>
        <w:spacing w:line="280" w:lineRule="auto"/>
        <w:jc w:val="both"/>
        <w:rPr>
          <w:sz w:val="22"/>
          <w:szCs w:val="22"/>
        </w:rPr>
      </w:pPr>
      <w:r>
        <w:rPr>
          <w:rFonts w:ascii="Calibri" w:eastAsia="Calibri" w:hAnsi="Calibri" w:cs="Calibri"/>
          <w:sz w:val="22"/>
          <w:szCs w:val="22"/>
        </w:rPr>
        <w:t>Involved in coding, unit testing, code reviews and design reviews</w:t>
      </w:r>
    </w:p>
    <w:p w:rsidR="00F030F3" w:rsidRDefault="00EE4412" w:rsidP="00047C88">
      <w:pPr>
        <w:numPr>
          <w:ilvl w:val="0"/>
          <w:numId w:val="2"/>
        </w:numPr>
        <w:spacing w:line="280" w:lineRule="auto"/>
        <w:jc w:val="both"/>
        <w:rPr>
          <w:sz w:val="22"/>
          <w:szCs w:val="22"/>
        </w:rPr>
      </w:pPr>
      <w:r>
        <w:rPr>
          <w:rFonts w:ascii="Calibri" w:eastAsia="Calibri" w:hAnsi="Calibri" w:cs="Calibri"/>
          <w:sz w:val="22"/>
          <w:szCs w:val="22"/>
        </w:rPr>
        <w:t>Responsible for project deliverables</w:t>
      </w:r>
    </w:p>
    <w:p w:rsidR="00F030F3" w:rsidRDefault="00EE4412" w:rsidP="00047C88">
      <w:pPr>
        <w:numPr>
          <w:ilvl w:val="0"/>
          <w:numId w:val="2"/>
        </w:numPr>
        <w:spacing w:line="280" w:lineRule="auto"/>
        <w:jc w:val="both"/>
        <w:rPr>
          <w:sz w:val="22"/>
          <w:szCs w:val="22"/>
        </w:rPr>
      </w:pPr>
      <w:r>
        <w:rPr>
          <w:rFonts w:ascii="Calibri" w:eastAsia="Calibri" w:hAnsi="Calibri" w:cs="Calibri"/>
          <w:sz w:val="22"/>
          <w:szCs w:val="22"/>
        </w:rPr>
        <w:t>Closely worked with UAT and Integration test teams by tracking the defects in QC to meet the release delivery deadlines</w:t>
      </w:r>
    </w:p>
    <w:p w:rsidR="00F030F3" w:rsidRDefault="00EE4412" w:rsidP="00047C88">
      <w:pPr>
        <w:numPr>
          <w:ilvl w:val="0"/>
          <w:numId w:val="2"/>
        </w:numPr>
        <w:jc w:val="both"/>
        <w:rPr>
          <w:sz w:val="22"/>
          <w:szCs w:val="22"/>
        </w:rPr>
      </w:pPr>
      <w:r>
        <w:rPr>
          <w:rFonts w:ascii="Calibri" w:eastAsia="Calibri" w:hAnsi="Calibri" w:cs="Calibri"/>
          <w:sz w:val="22"/>
          <w:szCs w:val="22"/>
        </w:rPr>
        <w:t xml:space="preserve">Developed application using </w:t>
      </w:r>
      <w:r>
        <w:rPr>
          <w:rFonts w:ascii="Calibri" w:eastAsia="Calibri" w:hAnsi="Calibri" w:cs="Calibri"/>
          <w:b/>
          <w:sz w:val="22"/>
          <w:szCs w:val="22"/>
        </w:rPr>
        <w:t xml:space="preserve">Restful Web services, React JS, Jackson,  JPA, EJB, JUnit, Mockito, Log4J, Splunk, Swagger, OAuth2, Open Id connect, JWT, API Gateway, </w:t>
      </w:r>
      <w:proofErr w:type="spellStart"/>
      <w:r>
        <w:rPr>
          <w:rFonts w:ascii="Calibri" w:eastAsia="Calibri" w:hAnsi="Calibri" w:cs="Calibri"/>
          <w:b/>
          <w:sz w:val="22"/>
          <w:szCs w:val="22"/>
        </w:rPr>
        <w:t>Zuul</w:t>
      </w:r>
      <w:proofErr w:type="spellEnd"/>
      <w:r>
        <w:rPr>
          <w:rFonts w:ascii="Calibri" w:eastAsia="Calibri" w:hAnsi="Calibri" w:cs="Calibri"/>
          <w:b/>
          <w:sz w:val="22"/>
          <w:szCs w:val="22"/>
        </w:rPr>
        <w:t xml:space="preserve">, Zookeeper, Apache Kafka, Apache Maven, Spring boot, IBM MQ, </w:t>
      </w:r>
      <w:proofErr w:type="spellStart"/>
      <w:r>
        <w:rPr>
          <w:rFonts w:ascii="Calibri" w:eastAsia="Calibri" w:hAnsi="Calibri" w:cs="Calibri"/>
          <w:b/>
          <w:sz w:val="22"/>
          <w:szCs w:val="22"/>
        </w:rPr>
        <w:t>Hystrix</w:t>
      </w:r>
      <w:proofErr w:type="spellEnd"/>
      <w:r>
        <w:rPr>
          <w:rFonts w:ascii="Calibri" w:eastAsia="Calibri" w:hAnsi="Calibri" w:cs="Calibri"/>
          <w:b/>
          <w:sz w:val="22"/>
          <w:szCs w:val="22"/>
        </w:rPr>
        <w:t>, Mongo DB, Docker, F5 routing, Apache Maven, React JS, Node JS</w:t>
      </w:r>
    </w:p>
    <w:p w:rsidR="00B93C9D" w:rsidRDefault="00B93C9D" w:rsidP="00B93C9D">
      <w:pPr>
        <w:numPr>
          <w:ilvl w:val="0"/>
          <w:numId w:val="8"/>
        </w:numPr>
        <w:jc w:val="both"/>
        <w:rPr>
          <w:b/>
          <w:sz w:val="22"/>
          <w:szCs w:val="22"/>
        </w:rPr>
      </w:pPr>
      <w:r>
        <w:rPr>
          <w:sz w:val="22"/>
          <w:szCs w:val="22"/>
        </w:rPr>
        <w:t xml:space="preserve">Developed real time streaming and computation applications to monitor activities by users using </w:t>
      </w:r>
      <w:r w:rsidRPr="00B93C9D">
        <w:rPr>
          <w:b/>
          <w:sz w:val="22"/>
          <w:szCs w:val="22"/>
        </w:rPr>
        <w:t>Apache Spark and Scala.</w:t>
      </w:r>
    </w:p>
    <w:p w:rsidR="006E6EF9" w:rsidRPr="006E6EF9" w:rsidRDefault="006E6EF9" w:rsidP="00B93C9D">
      <w:pPr>
        <w:numPr>
          <w:ilvl w:val="0"/>
          <w:numId w:val="8"/>
        </w:numPr>
        <w:jc w:val="both"/>
        <w:rPr>
          <w:b/>
          <w:sz w:val="22"/>
          <w:szCs w:val="22"/>
        </w:rPr>
      </w:pPr>
      <w:r>
        <w:rPr>
          <w:sz w:val="22"/>
          <w:szCs w:val="22"/>
        </w:rPr>
        <w:t xml:space="preserve">Used </w:t>
      </w:r>
      <w:r w:rsidRPr="006E6EF9">
        <w:rPr>
          <w:b/>
          <w:sz w:val="22"/>
          <w:szCs w:val="22"/>
        </w:rPr>
        <w:t>Apache Kafka</w:t>
      </w:r>
      <w:r>
        <w:rPr>
          <w:sz w:val="22"/>
          <w:szCs w:val="22"/>
        </w:rPr>
        <w:t xml:space="preserve"> to stream data between </w:t>
      </w:r>
      <w:r w:rsidRPr="006E6EF9">
        <w:rPr>
          <w:b/>
          <w:sz w:val="22"/>
          <w:szCs w:val="22"/>
        </w:rPr>
        <w:t>Loosely Coupled applications</w:t>
      </w:r>
      <w:r>
        <w:rPr>
          <w:sz w:val="22"/>
          <w:szCs w:val="22"/>
        </w:rPr>
        <w:t>.</w:t>
      </w:r>
    </w:p>
    <w:p w:rsidR="006E6EF9" w:rsidRDefault="006E6EF9" w:rsidP="00B93C9D">
      <w:pPr>
        <w:numPr>
          <w:ilvl w:val="0"/>
          <w:numId w:val="8"/>
        </w:numPr>
        <w:jc w:val="both"/>
        <w:rPr>
          <w:b/>
          <w:sz w:val="22"/>
          <w:szCs w:val="22"/>
        </w:rPr>
      </w:pPr>
      <w:r w:rsidRPr="006E6EF9">
        <w:rPr>
          <w:sz w:val="22"/>
          <w:szCs w:val="22"/>
        </w:rPr>
        <w:t>Performed</w:t>
      </w:r>
      <w:r>
        <w:rPr>
          <w:b/>
          <w:sz w:val="22"/>
          <w:szCs w:val="22"/>
        </w:rPr>
        <w:t xml:space="preserve"> </w:t>
      </w:r>
      <w:r w:rsidRPr="006E6EF9">
        <w:rPr>
          <w:b/>
          <w:sz w:val="22"/>
          <w:szCs w:val="22"/>
        </w:rPr>
        <w:t>Canary</w:t>
      </w:r>
      <w:r>
        <w:rPr>
          <w:sz w:val="22"/>
          <w:szCs w:val="22"/>
        </w:rPr>
        <w:t xml:space="preserve"> Testing based on Rules.</w:t>
      </w:r>
    </w:p>
    <w:p w:rsidR="00566A15" w:rsidRDefault="00566A15" w:rsidP="00B93C9D">
      <w:pPr>
        <w:numPr>
          <w:ilvl w:val="0"/>
          <w:numId w:val="8"/>
        </w:numPr>
        <w:jc w:val="both"/>
        <w:rPr>
          <w:b/>
          <w:sz w:val="22"/>
          <w:szCs w:val="22"/>
        </w:rPr>
      </w:pPr>
      <w:r>
        <w:rPr>
          <w:sz w:val="22"/>
          <w:szCs w:val="22"/>
        </w:rPr>
        <w:t xml:space="preserve">Created images using </w:t>
      </w:r>
      <w:r w:rsidRPr="00566A15">
        <w:rPr>
          <w:b/>
          <w:sz w:val="22"/>
          <w:szCs w:val="22"/>
        </w:rPr>
        <w:t>Docker</w:t>
      </w:r>
      <w:r>
        <w:rPr>
          <w:sz w:val="22"/>
          <w:szCs w:val="22"/>
        </w:rPr>
        <w:t xml:space="preserve"> and deployed them to </w:t>
      </w:r>
      <w:r w:rsidRPr="00566A15">
        <w:rPr>
          <w:b/>
          <w:sz w:val="22"/>
          <w:szCs w:val="22"/>
        </w:rPr>
        <w:t>Cloud as Containers.</w:t>
      </w:r>
    </w:p>
    <w:p w:rsidR="008C1788" w:rsidRPr="008C1788" w:rsidRDefault="008C1788" w:rsidP="008C1788">
      <w:pPr>
        <w:numPr>
          <w:ilvl w:val="0"/>
          <w:numId w:val="8"/>
        </w:numPr>
        <w:spacing w:line="280" w:lineRule="auto"/>
        <w:jc w:val="both"/>
        <w:rPr>
          <w:sz w:val="22"/>
          <w:szCs w:val="22"/>
        </w:rPr>
      </w:pPr>
      <w:r>
        <w:rPr>
          <w:sz w:val="22"/>
          <w:szCs w:val="22"/>
        </w:rPr>
        <w:t xml:space="preserve">Used </w:t>
      </w:r>
      <w:r w:rsidRPr="00001198">
        <w:rPr>
          <w:b/>
          <w:sz w:val="22"/>
          <w:szCs w:val="22"/>
        </w:rPr>
        <w:t>Splunk APIs</w:t>
      </w:r>
      <w:r>
        <w:rPr>
          <w:sz w:val="22"/>
          <w:szCs w:val="22"/>
        </w:rPr>
        <w:t xml:space="preserve"> and developed smart </w:t>
      </w:r>
      <w:r w:rsidRPr="00001198">
        <w:rPr>
          <w:b/>
          <w:sz w:val="22"/>
          <w:szCs w:val="22"/>
        </w:rPr>
        <w:t>alert/Notification</w:t>
      </w:r>
      <w:r>
        <w:rPr>
          <w:sz w:val="22"/>
          <w:szCs w:val="22"/>
        </w:rPr>
        <w:t xml:space="preserve"> system to monitor the logs using </w:t>
      </w:r>
      <w:r w:rsidRPr="00001198">
        <w:rPr>
          <w:b/>
          <w:sz w:val="22"/>
          <w:szCs w:val="22"/>
        </w:rPr>
        <w:t>Scala and Apache Spark</w:t>
      </w:r>
    </w:p>
    <w:p w:rsidR="00B93C9D" w:rsidRPr="00B93C9D" w:rsidRDefault="00B93C9D" w:rsidP="00B93C9D">
      <w:pPr>
        <w:numPr>
          <w:ilvl w:val="0"/>
          <w:numId w:val="8"/>
        </w:numPr>
        <w:jc w:val="both"/>
        <w:rPr>
          <w:b/>
          <w:sz w:val="22"/>
          <w:szCs w:val="22"/>
        </w:rPr>
      </w:pPr>
      <w:r>
        <w:rPr>
          <w:sz w:val="22"/>
          <w:szCs w:val="22"/>
        </w:rPr>
        <w:t xml:space="preserve">Developed front end applications using </w:t>
      </w:r>
      <w:r w:rsidRPr="00B93C9D">
        <w:rPr>
          <w:b/>
          <w:sz w:val="22"/>
          <w:szCs w:val="22"/>
        </w:rPr>
        <w:t>Angular 4.</w:t>
      </w:r>
    </w:p>
    <w:p w:rsidR="00B93C9D" w:rsidRDefault="00B93C9D" w:rsidP="00B93C9D">
      <w:pPr>
        <w:numPr>
          <w:ilvl w:val="0"/>
          <w:numId w:val="8"/>
        </w:numPr>
        <w:jc w:val="both"/>
        <w:rPr>
          <w:b/>
          <w:sz w:val="22"/>
          <w:szCs w:val="22"/>
        </w:rPr>
      </w:pPr>
      <w:r>
        <w:rPr>
          <w:sz w:val="22"/>
          <w:szCs w:val="22"/>
        </w:rPr>
        <w:t xml:space="preserve">Developed Unit tests using tools like </w:t>
      </w:r>
      <w:r w:rsidRPr="00B93C9D">
        <w:rPr>
          <w:b/>
          <w:sz w:val="22"/>
          <w:szCs w:val="22"/>
        </w:rPr>
        <w:t>Junit, Jasmine, Mockito.</w:t>
      </w:r>
    </w:p>
    <w:p w:rsidR="00B93C9D" w:rsidRPr="00B93C9D" w:rsidRDefault="00B93C9D" w:rsidP="00B93C9D">
      <w:pPr>
        <w:numPr>
          <w:ilvl w:val="0"/>
          <w:numId w:val="8"/>
        </w:numPr>
        <w:jc w:val="both"/>
        <w:rPr>
          <w:b/>
          <w:sz w:val="22"/>
          <w:szCs w:val="22"/>
        </w:rPr>
      </w:pPr>
      <w:r>
        <w:rPr>
          <w:sz w:val="22"/>
          <w:szCs w:val="22"/>
        </w:rPr>
        <w:t xml:space="preserve">Developed End to End tests using tools like </w:t>
      </w:r>
      <w:r>
        <w:rPr>
          <w:b/>
          <w:sz w:val="22"/>
          <w:szCs w:val="22"/>
        </w:rPr>
        <w:t>Protractor and Selenium.</w:t>
      </w:r>
    </w:p>
    <w:p w:rsidR="00B93C9D" w:rsidRPr="00B93C9D" w:rsidRDefault="00B93C9D" w:rsidP="00B93C9D">
      <w:pPr>
        <w:numPr>
          <w:ilvl w:val="0"/>
          <w:numId w:val="8"/>
        </w:numPr>
        <w:jc w:val="both"/>
        <w:rPr>
          <w:b/>
          <w:sz w:val="22"/>
          <w:szCs w:val="22"/>
        </w:rPr>
      </w:pPr>
      <w:r>
        <w:rPr>
          <w:sz w:val="22"/>
          <w:szCs w:val="22"/>
        </w:rPr>
        <w:t xml:space="preserve">Implemented build definitions and Release pipelines using </w:t>
      </w:r>
      <w:r w:rsidRPr="00B93C9D">
        <w:rPr>
          <w:b/>
          <w:sz w:val="22"/>
          <w:szCs w:val="22"/>
        </w:rPr>
        <w:t>CI/CD tools like Jenkins.</w:t>
      </w:r>
    </w:p>
    <w:p w:rsidR="00BB0DFA" w:rsidRDefault="00BB0DFA" w:rsidP="00BB0DFA">
      <w:pPr>
        <w:numPr>
          <w:ilvl w:val="0"/>
          <w:numId w:val="8"/>
        </w:numPr>
        <w:jc w:val="both"/>
        <w:rPr>
          <w:sz w:val="22"/>
          <w:szCs w:val="22"/>
        </w:rPr>
      </w:pPr>
      <w:r>
        <w:rPr>
          <w:sz w:val="22"/>
          <w:szCs w:val="22"/>
        </w:rPr>
        <w:t xml:space="preserve">Used </w:t>
      </w:r>
      <w:r w:rsidRPr="00BB0DFA">
        <w:rPr>
          <w:b/>
          <w:sz w:val="22"/>
          <w:szCs w:val="22"/>
        </w:rPr>
        <w:t xml:space="preserve">Postman and ARC to test Rest </w:t>
      </w:r>
      <w:proofErr w:type="spellStart"/>
      <w:r w:rsidRPr="00BB0DFA">
        <w:rPr>
          <w:b/>
          <w:sz w:val="22"/>
          <w:szCs w:val="22"/>
        </w:rPr>
        <w:t>Apis</w:t>
      </w:r>
      <w:proofErr w:type="spellEnd"/>
    </w:p>
    <w:p w:rsidR="00F030F3" w:rsidRPr="00566A15" w:rsidRDefault="00EE4412">
      <w:pPr>
        <w:numPr>
          <w:ilvl w:val="0"/>
          <w:numId w:val="7"/>
        </w:numPr>
        <w:spacing w:line="280" w:lineRule="auto"/>
        <w:jc w:val="both"/>
      </w:pPr>
      <w:r>
        <w:rPr>
          <w:rFonts w:ascii="Calibri" w:eastAsia="Calibri" w:hAnsi="Calibri" w:cs="Calibri"/>
          <w:sz w:val="22"/>
          <w:szCs w:val="22"/>
        </w:rPr>
        <w:t xml:space="preserve">Developed </w:t>
      </w:r>
      <w:r w:rsidR="00566A15" w:rsidRPr="00566A15">
        <w:rPr>
          <w:rFonts w:ascii="Calibri" w:eastAsia="Calibri" w:hAnsi="Calibri" w:cs="Calibri"/>
          <w:b/>
          <w:sz w:val="22"/>
          <w:szCs w:val="22"/>
        </w:rPr>
        <w:t>Spring boot</w:t>
      </w:r>
      <w:r>
        <w:rPr>
          <w:rFonts w:ascii="Calibri" w:eastAsia="Calibri" w:hAnsi="Calibri" w:cs="Calibri"/>
          <w:sz w:val="22"/>
          <w:szCs w:val="22"/>
        </w:rPr>
        <w:t xml:space="preserve"> using OAuth2/</w:t>
      </w:r>
      <w:proofErr w:type="spellStart"/>
      <w:r>
        <w:rPr>
          <w:rFonts w:ascii="Calibri" w:eastAsia="Calibri" w:hAnsi="Calibri" w:cs="Calibri"/>
          <w:sz w:val="22"/>
          <w:szCs w:val="22"/>
        </w:rPr>
        <w:t>Openid</w:t>
      </w:r>
      <w:proofErr w:type="spellEnd"/>
      <w:r>
        <w:rPr>
          <w:rFonts w:ascii="Calibri" w:eastAsia="Calibri" w:hAnsi="Calibri" w:cs="Calibri"/>
          <w:sz w:val="22"/>
          <w:szCs w:val="22"/>
        </w:rPr>
        <w:t xml:space="preserve"> Connect/ JWT tokens</w:t>
      </w:r>
      <w:r w:rsidR="00566A15">
        <w:rPr>
          <w:rFonts w:ascii="Calibri" w:eastAsia="Calibri" w:hAnsi="Calibri" w:cs="Calibri"/>
          <w:sz w:val="22"/>
          <w:szCs w:val="22"/>
        </w:rPr>
        <w:t>.</w:t>
      </w:r>
    </w:p>
    <w:p w:rsidR="00566A15" w:rsidRPr="00566A15" w:rsidRDefault="00566A15" w:rsidP="00566A15">
      <w:pPr>
        <w:numPr>
          <w:ilvl w:val="0"/>
          <w:numId w:val="7"/>
        </w:numPr>
        <w:spacing w:line="280" w:lineRule="auto"/>
        <w:jc w:val="both"/>
      </w:pPr>
      <w:r>
        <w:t xml:space="preserve">Used </w:t>
      </w:r>
      <w:r w:rsidRPr="00566A15">
        <w:rPr>
          <w:b/>
        </w:rPr>
        <w:t>Swagger</w:t>
      </w:r>
      <w:r>
        <w:t xml:space="preserve"> to </w:t>
      </w:r>
      <w:r w:rsidRPr="0069438C">
        <w:rPr>
          <w:b/>
        </w:rPr>
        <w:t>describe Restful APIs and Javadoc documentation</w:t>
      </w:r>
      <w:r>
        <w:t>.</w:t>
      </w:r>
    </w:p>
    <w:p w:rsidR="00566A15" w:rsidRPr="00566A15" w:rsidRDefault="00566A15" w:rsidP="00566A15">
      <w:pPr>
        <w:numPr>
          <w:ilvl w:val="0"/>
          <w:numId w:val="7"/>
        </w:numPr>
        <w:jc w:val="both"/>
        <w:rPr>
          <w:rFonts w:ascii="Calibri" w:eastAsia="Calibri" w:hAnsi="Calibri" w:cs="Calibri"/>
          <w:sz w:val="22"/>
          <w:szCs w:val="22"/>
        </w:rPr>
      </w:pPr>
      <w:r w:rsidRPr="00566A15">
        <w:rPr>
          <w:rFonts w:ascii="Calibri" w:eastAsia="Calibri" w:hAnsi="Calibri" w:cs="Calibri"/>
          <w:sz w:val="22"/>
          <w:szCs w:val="22"/>
        </w:rPr>
        <w:t xml:space="preserve">Deployed applications </w:t>
      </w:r>
      <w:r>
        <w:rPr>
          <w:rFonts w:ascii="Calibri" w:eastAsia="Calibri" w:hAnsi="Calibri" w:cs="Calibri"/>
          <w:sz w:val="22"/>
          <w:szCs w:val="22"/>
        </w:rPr>
        <w:t xml:space="preserve">to Amazon </w:t>
      </w:r>
      <w:r w:rsidRPr="00566A15">
        <w:rPr>
          <w:rFonts w:ascii="Calibri" w:eastAsia="Calibri" w:hAnsi="Calibri" w:cs="Calibri"/>
          <w:b/>
          <w:sz w:val="22"/>
          <w:szCs w:val="22"/>
        </w:rPr>
        <w:t>AWS, EC2</w:t>
      </w:r>
      <w:r>
        <w:rPr>
          <w:rFonts w:ascii="Calibri" w:eastAsia="Calibri" w:hAnsi="Calibri" w:cs="Calibri"/>
          <w:sz w:val="22"/>
          <w:szCs w:val="22"/>
        </w:rPr>
        <w:t xml:space="preserve">, </w:t>
      </w:r>
      <w:r>
        <w:rPr>
          <w:rFonts w:ascii="Calibri" w:eastAsia="Calibri" w:hAnsi="Calibri" w:cs="Calibri"/>
          <w:b/>
          <w:sz w:val="22"/>
          <w:szCs w:val="22"/>
        </w:rPr>
        <w:t>EBS.</w:t>
      </w:r>
    </w:p>
    <w:p w:rsidR="00566A15" w:rsidRPr="00566A15" w:rsidRDefault="00566A15" w:rsidP="00566A15">
      <w:pPr>
        <w:numPr>
          <w:ilvl w:val="0"/>
          <w:numId w:val="7"/>
        </w:numPr>
        <w:spacing w:line="280" w:lineRule="auto"/>
        <w:contextualSpacing/>
        <w:jc w:val="both"/>
        <w:rPr>
          <w:b/>
          <w:sz w:val="22"/>
          <w:szCs w:val="22"/>
        </w:rPr>
      </w:pPr>
      <w:r>
        <w:rPr>
          <w:rFonts w:ascii="Calibri" w:eastAsia="Calibri" w:hAnsi="Calibri" w:cs="Calibri"/>
          <w:sz w:val="22"/>
          <w:szCs w:val="22"/>
        </w:rPr>
        <w:t xml:space="preserve">Used </w:t>
      </w:r>
      <w:r>
        <w:rPr>
          <w:rFonts w:ascii="Calibri" w:eastAsia="Calibri" w:hAnsi="Calibri" w:cs="Calibri"/>
          <w:b/>
          <w:sz w:val="22"/>
          <w:szCs w:val="22"/>
        </w:rPr>
        <w:t>Amazon Web Service's S3</w:t>
      </w:r>
      <w:r>
        <w:rPr>
          <w:rFonts w:ascii="Calibri" w:eastAsia="Calibri" w:hAnsi="Calibri" w:cs="Calibri"/>
          <w:sz w:val="22"/>
          <w:szCs w:val="22"/>
        </w:rPr>
        <w:t xml:space="preserve"> (</w:t>
      </w:r>
      <w:r>
        <w:rPr>
          <w:rFonts w:ascii="Calibri" w:eastAsia="Calibri" w:hAnsi="Calibri" w:cs="Calibri"/>
          <w:b/>
          <w:sz w:val="22"/>
          <w:szCs w:val="22"/>
        </w:rPr>
        <w:t>Simple storage service</w:t>
      </w:r>
      <w:r>
        <w:rPr>
          <w:rFonts w:ascii="Calibri" w:eastAsia="Calibri" w:hAnsi="Calibri" w:cs="Calibri"/>
          <w:sz w:val="22"/>
          <w:szCs w:val="22"/>
        </w:rPr>
        <w:t xml:space="preserve">) data store for storing the records, </w:t>
      </w:r>
      <w:proofErr w:type="gramStart"/>
      <w:r>
        <w:rPr>
          <w:rFonts w:ascii="Calibri" w:eastAsia="Calibri" w:hAnsi="Calibri" w:cs="Calibri"/>
          <w:sz w:val="22"/>
          <w:szCs w:val="22"/>
        </w:rPr>
        <w:t>bills  etc.</w:t>
      </w:r>
      <w:proofErr w:type="gramEnd"/>
      <w:r>
        <w:rPr>
          <w:rFonts w:ascii="Calibri" w:eastAsia="Calibri" w:hAnsi="Calibri" w:cs="Calibri"/>
          <w:sz w:val="22"/>
          <w:szCs w:val="22"/>
        </w:rPr>
        <w:t xml:space="preserve"> and accessed them using AWS SDK for Java</w:t>
      </w:r>
      <w:r>
        <w:rPr>
          <w:b/>
          <w:sz w:val="22"/>
          <w:szCs w:val="22"/>
        </w:rPr>
        <w:t>.</w:t>
      </w:r>
    </w:p>
    <w:p w:rsidR="00566A15" w:rsidRPr="00566A15" w:rsidRDefault="00566A15" w:rsidP="00566A15">
      <w:pPr>
        <w:numPr>
          <w:ilvl w:val="0"/>
          <w:numId w:val="7"/>
        </w:numPr>
        <w:jc w:val="both"/>
        <w:rPr>
          <w:rFonts w:ascii="Calibri" w:eastAsia="Calibri" w:hAnsi="Calibri" w:cs="Calibri"/>
          <w:sz w:val="22"/>
          <w:szCs w:val="22"/>
        </w:rPr>
      </w:pPr>
      <w:r>
        <w:rPr>
          <w:rFonts w:ascii="Calibri" w:eastAsia="Calibri" w:hAnsi="Calibri" w:cs="Calibri"/>
          <w:sz w:val="22"/>
          <w:szCs w:val="22"/>
        </w:rPr>
        <w:t xml:space="preserve">Monitored Cloud applications using </w:t>
      </w:r>
      <w:r w:rsidRPr="00566A15">
        <w:rPr>
          <w:rFonts w:ascii="Calibri" w:eastAsia="Calibri" w:hAnsi="Calibri" w:cs="Calibri"/>
          <w:b/>
          <w:sz w:val="22"/>
          <w:szCs w:val="22"/>
        </w:rPr>
        <w:t>Cloud Watch</w:t>
      </w:r>
    </w:p>
    <w:p w:rsidR="00F030F3" w:rsidRDefault="00EE4412" w:rsidP="00047C88">
      <w:pPr>
        <w:numPr>
          <w:ilvl w:val="0"/>
          <w:numId w:val="2"/>
        </w:numPr>
        <w:spacing w:line="280" w:lineRule="auto"/>
        <w:jc w:val="both"/>
      </w:pPr>
      <w:r>
        <w:rPr>
          <w:rFonts w:ascii="Calibri" w:eastAsia="Calibri" w:hAnsi="Calibri" w:cs="Calibri"/>
          <w:sz w:val="22"/>
          <w:szCs w:val="22"/>
        </w:rPr>
        <w:t>Followed Agile methodology.</w:t>
      </w:r>
    </w:p>
    <w:p w:rsidR="00F030F3" w:rsidRDefault="00EE4412" w:rsidP="00047C88">
      <w:pPr>
        <w:numPr>
          <w:ilvl w:val="0"/>
          <w:numId w:val="2"/>
        </w:numPr>
        <w:jc w:val="both"/>
        <w:rPr>
          <w:sz w:val="22"/>
          <w:szCs w:val="22"/>
        </w:rPr>
      </w:pPr>
      <w:r>
        <w:rPr>
          <w:rFonts w:ascii="Calibri" w:eastAsia="Calibri" w:hAnsi="Calibri" w:cs="Calibri"/>
          <w:sz w:val="22"/>
          <w:szCs w:val="22"/>
        </w:rPr>
        <w:t xml:space="preserve">Developed application components with </w:t>
      </w:r>
      <w:r>
        <w:rPr>
          <w:rFonts w:ascii="Calibri" w:eastAsia="Calibri" w:hAnsi="Calibri" w:cs="Calibri"/>
          <w:b/>
          <w:sz w:val="22"/>
          <w:szCs w:val="22"/>
        </w:rPr>
        <w:t>NodeJS</w:t>
      </w:r>
      <w:r>
        <w:rPr>
          <w:rFonts w:ascii="Calibri" w:eastAsia="Calibri" w:hAnsi="Calibri" w:cs="Calibri"/>
          <w:sz w:val="22"/>
          <w:szCs w:val="22"/>
        </w:rPr>
        <w:t xml:space="preserve"> and </w:t>
      </w:r>
      <w:r>
        <w:rPr>
          <w:rFonts w:ascii="Calibri" w:eastAsia="Calibri" w:hAnsi="Calibri" w:cs="Calibri"/>
          <w:b/>
          <w:sz w:val="22"/>
          <w:szCs w:val="22"/>
        </w:rPr>
        <w:t>Mongo DB.</w:t>
      </w:r>
      <w:r>
        <w:rPr>
          <w:rFonts w:ascii="Calibri" w:eastAsia="Calibri" w:hAnsi="Calibri" w:cs="Calibri"/>
          <w:sz w:val="22"/>
          <w:szCs w:val="22"/>
        </w:rPr>
        <w:t xml:space="preserve"> </w:t>
      </w:r>
    </w:p>
    <w:p w:rsidR="00F030F3" w:rsidRDefault="00EE4412" w:rsidP="00047C88">
      <w:pPr>
        <w:numPr>
          <w:ilvl w:val="0"/>
          <w:numId w:val="2"/>
        </w:numPr>
        <w:jc w:val="both"/>
        <w:rPr>
          <w:sz w:val="22"/>
          <w:szCs w:val="22"/>
        </w:rPr>
      </w:pPr>
      <w:r>
        <w:rPr>
          <w:rFonts w:ascii="Calibri" w:eastAsia="Calibri" w:hAnsi="Calibri" w:cs="Calibri"/>
          <w:sz w:val="22"/>
          <w:szCs w:val="22"/>
        </w:rPr>
        <w:t>Involved in designing test plans, test cases and overall Unit testing of the system</w:t>
      </w:r>
    </w:p>
    <w:p w:rsidR="00F030F3" w:rsidRPr="00001198" w:rsidRDefault="00EE4412">
      <w:pPr>
        <w:numPr>
          <w:ilvl w:val="0"/>
          <w:numId w:val="7"/>
        </w:numPr>
        <w:spacing w:line="280" w:lineRule="auto"/>
        <w:jc w:val="both"/>
        <w:rPr>
          <w:sz w:val="22"/>
          <w:szCs w:val="22"/>
        </w:rPr>
      </w:pPr>
      <w:r>
        <w:rPr>
          <w:rFonts w:ascii="Calibri" w:eastAsia="Calibri" w:hAnsi="Calibri" w:cs="Calibri"/>
          <w:sz w:val="22"/>
          <w:szCs w:val="22"/>
        </w:rPr>
        <w:t xml:space="preserve">Analyzing the log files by using UNIX console and also </w:t>
      </w:r>
      <w:r w:rsidRPr="00566A15">
        <w:rPr>
          <w:rFonts w:ascii="Calibri" w:eastAsia="Calibri" w:hAnsi="Calibri" w:cs="Calibri"/>
          <w:b/>
          <w:sz w:val="22"/>
          <w:szCs w:val="22"/>
        </w:rPr>
        <w:t>SPLUNK</w:t>
      </w:r>
      <w:r>
        <w:rPr>
          <w:rFonts w:ascii="Calibri" w:eastAsia="Calibri" w:hAnsi="Calibri" w:cs="Calibri"/>
          <w:sz w:val="22"/>
          <w:szCs w:val="22"/>
        </w:rPr>
        <w:t xml:space="preserve"> dashboard</w:t>
      </w:r>
      <w:r>
        <w:rPr>
          <w:rFonts w:ascii="Calibri" w:eastAsia="Calibri" w:hAnsi="Calibri" w:cs="Calibri"/>
        </w:rPr>
        <w:t>.</w:t>
      </w:r>
    </w:p>
    <w:p w:rsidR="00F030F3" w:rsidRDefault="00F030F3">
      <w:pPr>
        <w:rPr>
          <w:rFonts w:ascii="Calibri" w:eastAsia="Calibri" w:hAnsi="Calibri" w:cs="Calibri"/>
          <w:b/>
          <w:sz w:val="22"/>
          <w:szCs w:val="22"/>
        </w:rPr>
      </w:pPr>
    </w:p>
    <w:p w:rsidR="00F030F3" w:rsidRDefault="00EE4412">
      <w:pPr>
        <w:rPr>
          <w:rFonts w:ascii="Calibri" w:eastAsia="Calibri" w:hAnsi="Calibri" w:cs="Calibri"/>
          <w:sz w:val="22"/>
          <w:szCs w:val="22"/>
        </w:rPr>
      </w:pPr>
      <w:r>
        <w:rPr>
          <w:rFonts w:ascii="Calibri" w:eastAsia="Calibri" w:hAnsi="Calibri" w:cs="Calibri"/>
          <w:b/>
          <w:sz w:val="22"/>
          <w:szCs w:val="22"/>
        </w:rPr>
        <w:lastRenderedPageBreak/>
        <w:t xml:space="preserve">Programming Tools &amp; Technologies: </w:t>
      </w:r>
      <w:r>
        <w:rPr>
          <w:rFonts w:ascii="Calibri" w:eastAsia="Calibri" w:hAnsi="Calibri" w:cs="Calibri"/>
          <w:sz w:val="22"/>
          <w:szCs w:val="22"/>
        </w:rPr>
        <w:t xml:space="preserve">Java 1.7, Spring Boot,  JUnit, RESTful  and SOAP Web services, JavaScript, HTML5, CSS 3,  XML, XSD, Maven, Log4J, SQL, Eclipse, JBOSS, PL/SQL, Swagger,  JQuery, GitHub, IBM RTC, Windows 7, Linux, SoapUI, ARC, Postman, NodeJS, MongoDB, </w:t>
      </w:r>
      <w:proofErr w:type="spellStart"/>
      <w:r>
        <w:rPr>
          <w:rFonts w:ascii="Calibri" w:eastAsia="Calibri" w:hAnsi="Calibri" w:cs="Calibri"/>
          <w:sz w:val="22"/>
          <w:szCs w:val="22"/>
        </w:rPr>
        <w:t>Jboss</w:t>
      </w:r>
      <w:proofErr w:type="spellEnd"/>
      <w:r>
        <w:rPr>
          <w:rFonts w:ascii="Calibri" w:eastAsia="Calibri" w:hAnsi="Calibri" w:cs="Calibri"/>
          <w:sz w:val="22"/>
          <w:szCs w:val="22"/>
        </w:rPr>
        <w:t>, Db2, Splunk, JBOSS, IBM Web sphere</w:t>
      </w:r>
      <w:r w:rsidR="00BB0DFA">
        <w:rPr>
          <w:rFonts w:ascii="Calibri" w:eastAsia="Calibri" w:hAnsi="Calibri" w:cs="Calibri"/>
          <w:sz w:val="22"/>
          <w:szCs w:val="22"/>
        </w:rPr>
        <w:t>,</w:t>
      </w:r>
    </w:p>
    <w:p w:rsidR="00BB0DFA" w:rsidRDefault="00BB0DFA">
      <w:pPr>
        <w:rPr>
          <w:rFonts w:ascii="Calibri" w:eastAsia="Calibri" w:hAnsi="Calibri" w:cs="Calibri"/>
          <w:sz w:val="22"/>
          <w:szCs w:val="22"/>
        </w:rPr>
      </w:pPr>
      <w:r>
        <w:rPr>
          <w:rFonts w:ascii="Calibri" w:eastAsia="Calibri" w:hAnsi="Calibri" w:cs="Calibri"/>
          <w:sz w:val="22"/>
          <w:szCs w:val="22"/>
        </w:rPr>
        <w:t>Jasmine, Protractor, Selenium, Angular 4, ARC, Apache Kafka, Apache Spark</w:t>
      </w:r>
      <w:r w:rsidR="00566A15">
        <w:rPr>
          <w:rFonts w:ascii="Calibri" w:eastAsia="Calibri" w:hAnsi="Calibri" w:cs="Calibri"/>
          <w:sz w:val="22"/>
          <w:szCs w:val="22"/>
        </w:rPr>
        <w:t>, Amazon AWS, EC2, PCF.</w:t>
      </w:r>
    </w:p>
    <w:p w:rsidR="00F030F3" w:rsidRDefault="00F030F3">
      <w:pPr>
        <w:pBdr>
          <w:bottom w:val="single" w:sz="6" w:space="1" w:color="000000"/>
        </w:pBdr>
        <w:rPr>
          <w:rFonts w:ascii="Arial" w:eastAsia="Arial" w:hAnsi="Arial" w:cs="Arial"/>
          <w:b/>
        </w:rPr>
      </w:pPr>
    </w:p>
    <w:p w:rsidR="00F030F3" w:rsidRDefault="00EE4412">
      <w:pPr>
        <w:pBdr>
          <w:bottom w:val="single" w:sz="6" w:space="1" w:color="000000"/>
        </w:pBdr>
        <w:rPr>
          <w:rFonts w:ascii="Arial" w:eastAsia="Arial" w:hAnsi="Arial" w:cs="Arial"/>
          <w:b/>
        </w:rPr>
      </w:pPr>
      <w:r>
        <w:rPr>
          <w:rFonts w:ascii="Arial" w:eastAsia="Arial" w:hAnsi="Arial" w:cs="Arial"/>
          <w:b/>
        </w:rPr>
        <w:t>USAA San Antonio, TX</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sidR="00047C88">
        <w:rPr>
          <w:rFonts w:ascii="Arial" w:eastAsia="Arial" w:hAnsi="Arial" w:cs="Arial"/>
          <w:b/>
        </w:rPr>
        <w:t xml:space="preserve"> </w:t>
      </w:r>
      <w:r>
        <w:rPr>
          <w:rFonts w:ascii="Arial" w:eastAsia="Arial" w:hAnsi="Arial" w:cs="Arial"/>
          <w:b/>
        </w:rPr>
        <w:t>Mar 2015 – Feb 2017</w:t>
      </w:r>
    </w:p>
    <w:p w:rsidR="00F030F3" w:rsidRDefault="00EE4412">
      <w:pPr>
        <w:rPr>
          <w:rFonts w:ascii="Arial" w:eastAsia="Arial" w:hAnsi="Arial" w:cs="Arial"/>
          <w:b/>
        </w:rPr>
      </w:pPr>
      <w:r>
        <w:rPr>
          <w:rFonts w:ascii="Arial" w:eastAsia="Arial" w:hAnsi="Arial" w:cs="Arial"/>
          <w:i/>
        </w:rPr>
        <w:t>Senior Java Developer</w:t>
      </w:r>
    </w:p>
    <w:p w:rsidR="00F030F3" w:rsidRDefault="00F030F3">
      <w:pPr>
        <w:rPr>
          <w:rFonts w:ascii="Calibri" w:eastAsia="Calibri" w:hAnsi="Calibri" w:cs="Calibri"/>
          <w:b/>
          <w:sz w:val="22"/>
          <w:szCs w:val="22"/>
        </w:rPr>
      </w:pPr>
    </w:p>
    <w:p w:rsidR="00F030F3" w:rsidRDefault="00EE4412">
      <w:pPr>
        <w:rPr>
          <w:rFonts w:ascii="Calibri" w:eastAsia="Calibri" w:hAnsi="Calibri" w:cs="Calibri"/>
          <w:sz w:val="22"/>
          <w:szCs w:val="22"/>
        </w:rPr>
      </w:pPr>
      <w:r>
        <w:rPr>
          <w:rFonts w:ascii="Calibri" w:eastAsia="Calibri" w:hAnsi="Calibri" w:cs="Calibri"/>
          <w:b/>
          <w:sz w:val="22"/>
          <w:szCs w:val="22"/>
        </w:rPr>
        <w:t xml:space="preserve">Claims Salvage </w:t>
      </w:r>
      <w:r>
        <w:rPr>
          <w:rFonts w:ascii="Calibri" w:eastAsia="Calibri" w:hAnsi="Calibri" w:cs="Calibri"/>
          <w:sz w:val="22"/>
          <w:szCs w:val="22"/>
        </w:rPr>
        <w:t xml:space="preserve">is </w:t>
      </w:r>
      <w:proofErr w:type="gramStart"/>
      <w:r>
        <w:rPr>
          <w:rFonts w:ascii="Calibri" w:eastAsia="Calibri" w:hAnsi="Calibri" w:cs="Calibri"/>
          <w:sz w:val="22"/>
          <w:szCs w:val="22"/>
        </w:rPr>
        <w:t>a  platform</w:t>
      </w:r>
      <w:proofErr w:type="gramEnd"/>
      <w:r>
        <w:rPr>
          <w:rFonts w:ascii="Calibri" w:eastAsia="Calibri" w:hAnsi="Calibri" w:cs="Calibri"/>
          <w:sz w:val="22"/>
          <w:szCs w:val="22"/>
        </w:rPr>
        <w:t xml:space="preserve"> that supports members and claims handlers can create Salvage Assignments to Vendors, Receive real time updates from Vendors, Initiate Salvage process on vehicle, Invoice processing,  Payment disbursement, Alerts/Notifications, Reporting and Analytics</w:t>
      </w:r>
    </w:p>
    <w:p w:rsidR="00F030F3" w:rsidRDefault="00F030F3">
      <w:pPr>
        <w:rPr>
          <w:rFonts w:ascii="Calibri" w:eastAsia="Calibri" w:hAnsi="Calibri" w:cs="Calibri"/>
          <w:sz w:val="22"/>
          <w:szCs w:val="22"/>
        </w:rPr>
      </w:pPr>
    </w:p>
    <w:p w:rsidR="00F030F3" w:rsidRDefault="00EE4412" w:rsidP="00047C88">
      <w:pPr>
        <w:pStyle w:val="Heading5"/>
        <w:numPr>
          <w:ilvl w:val="4"/>
          <w:numId w:val="1"/>
        </w:numPr>
        <w:tabs>
          <w:tab w:val="left" w:pos="0"/>
        </w:tabs>
        <w:rPr>
          <w:rFonts w:ascii="Calibri" w:eastAsia="Calibri" w:hAnsi="Calibri" w:cs="Calibri"/>
          <w:sz w:val="22"/>
          <w:szCs w:val="22"/>
        </w:rPr>
      </w:pPr>
      <w:r>
        <w:rPr>
          <w:rFonts w:ascii="Calibri" w:eastAsia="Calibri" w:hAnsi="Calibri" w:cs="Calibri"/>
          <w:sz w:val="22"/>
          <w:szCs w:val="22"/>
        </w:rPr>
        <w:t>Responsibilities</w:t>
      </w:r>
    </w:p>
    <w:p w:rsidR="00F030F3" w:rsidRDefault="00EE4412" w:rsidP="00047C88">
      <w:pPr>
        <w:numPr>
          <w:ilvl w:val="0"/>
          <w:numId w:val="2"/>
        </w:numPr>
        <w:spacing w:line="280" w:lineRule="auto"/>
        <w:jc w:val="both"/>
        <w:rPr>
          <w:sz w:val="22"/>
          <w:szCs w:val="22"/>
        </w:rPr>
      </w:pPr>
      <w:r>
        <w:rPr>
          <w:rFonts w:ascii="Calibri" w:eastAsia="Calibri" w:hAnsi="Calibri" w:cs="Calibri"/>
          <w:sz w:val="22"/>
          <w:szCs w:val="22"/>
        </w:rPr>
        <w:t>Involved in various phases of SDLC (Software Development Life Cycle) like Requirements gathering, Analysis, Design and implementation of the project.</w:t>
      </w:r>
    </w:p>
    <w:p w:rsidR="00F030F3" w:rsidRDefault="00EE4412" w:rsidP="00047C88">
      <w:pPr>
        <w:numPr>
          <w:ilvl w:val="0"/>
          <w:numId w:val="2"/>
        </w:numPr>
        <w:spacing w:line="280" w:lineRule="auto"/>
        <w:jc w:val="both"/>
        <w:rPr>
          <w:sz w:val="22"/>
          <w:szCs w:val="22"/>
        </w:rPr>
      </w:pPr>
      <w:r>
        <w:rPr>
          <w:rFonts w:ascii="Calibri" w:eastAsia="Calibri" w:hAnsi="Calibri" w:cs="Calibri"/>
          <w:sz w:val="22"/>
          <w:szCs w:val="22"/>
        </w:rPr>
        <w:t>Involved in coding, unit testing, code reviews and design reviews</w:t>
      </w:r>
    </w:p>
    <w:p w:rsidR="00F030F3" w:rsidRDefault="00EE4412" w:rsidP="00047C88">
      <w:pPr>
        <w:numPr>
          <w:ilvl w:val="0"/>
          <w:numId w:val="2"/>
        </w:numPr>
        <w:spacing w:line="280" w:lineRule="auto"/>
        <w:jc w:val="both"/>
        <w:rPr>
          <w:sz w:val="22"/>
          <w:szCs w:val="22"/>
        </w:rPr>
      </w:pPr>
      <w:r>
        <w:rPr>
          <w:rFonts w:ascii="Calibri" w:eastAsia="Calibri" w:hAnsi="Calibri" w:cs="Calibri"/>
          <w:sz w:val="22"/>
          <w:szCs w:val="22"/>
        </w:rPr>
        <w:t>Responsible for project deliverables</w:t>
      </w:r>
    </w:p>
    <w:p w:rsidR="00F030F3" w:rsidRDefault="00EE4412" w:rsidP="00047C88">
      <w:pPr>
        <w:numPr>
          <w:ilvl w:val="0"/>
          <w:numId w:val="2"/>
        </w:numPr>
        <w:spacing w:line="280" w:lineRule="auto"/>
        <w:jc w:val="both"/>
        <w:rPr>
          <w:sz w:val="22"/>
          <w:szCs w:val="22"/>
        </w:rPr>
      </w:pPr>
      <w:r>
        <w:rPr>
          <w:rFonts w:ascii="Calibri" w:eastAsia="Calibri" w:hAnsi="Calibri" w:cs="Calibri"/>
          <w:sz w:val="22"/>
          <w:szCs w:val="22"/>
        </w:rPr>
        <w:t>Closely worked with UAT and Integration test teams by tracking the defects in QC to meet the release delivery deadlines</w:t>
      </w:r>
    </w:p>
    <w:p w:rsidR="00F030F3" w:rsidRDefault="00EE4412" w:rsidP="00047C88">
      <w:pPr>
        <w:numPr>
          <w:ilvl w:val="0"/>
          <w:numId w:val="2"/>
        </w:numPr>
        <w:jc w:val="both"/>
        <w:rPr>
          <w:sz w:val="22"/>
          <w:szCs w:val="22"/>
        </w:rPr>
      </w:pPr>
      <w:r>
        <w:rPr>
          <w:rFonts w:ascii="Calibri" w:eastAsia="Calibri" w:hAnsi="Calibri" w:cs="Calibri"/>
          <w:sz w:val="22"/>
          <w:szCs w:val="22"/>
        </w:rPr>
        <w:t xml:space="preserve">Written unit test cases, and tested using the </w:t>
      </w:r>
      <w:r>
        <w:rPr>
          <w:rFonts w:ascii="Calibri" w:eastAsia="Calibri" w:hAnsi="Calibri" w:cs="Calibri"/>
          <w:b/>
          <w:sz w:val="22"/>
          <w:szCs w:val="22"/>
        </w:rPr>
        <w:t xml:space="preserve">JUnit </w:t>
      </w:r>
      <w:r>
        <w:rPr>
          <w:rFonts w:ascii="Calibri" w:eastAsia="Calibri" w:hAnsi="Calibri" w:cs="Calibri"/>
          <w:sz w:val="22"/>
          <w:szCs w:val="22"/>
        </w:rPr>
        <w:t>and</w:t>
      </w:r>
      <w:r>
        <w:rPr>
          <w:rFonts w:ascii="Calibri" w:eastAsia="Calibri" w:hAnsi="Calibri" w:cs="Calibri"/>
          <w:b/>
          <w:sz w:val="22"/>
          <w:szCs w:val="22"/>
        </w:rPr>
        <w:t xml:space="preserve"> Mockito</w:t>
      </w:r>
      <w:r>
        <w:rPr>
          <w:rFonts w:ascii="Calibri" w:eastAsia="Calibri" w:hAnsi="Calibri" w:cs="Calibri"/>
          <w:sz w:val="22"/>
          <w:szCs w:val="22"/>
        </w:rPr>
        <w:t>.</w:t>
      </w:r>
    </w:p>
    <w:p w:rsidR="00F030F3" w:rsidRDefault="00EE4412" w:rsidP="00047C88">
      <w:pPr>
        <w:numPr>
          <w:ilvl w:val="0"/>
          <w:numId w:val="2"/>
        </w:numPr>
        <w:jc w:val="both"/>
        <w:rPr>
          <w:sz w:val="22"/>
          <w:szCs w:val="22"/>
        </w:rPr>
      </w:pPr>
      <w:r>
        <w:rPr>
          <w:rFonts w:ascii="Calibri" w:eastAsia="Calibri" w:hAnsi="Calibri" w:cs="Calibri"/>
          <w:sz w:val="22"/>
          <w:szCs w:val="22"/>
        </w:rPr>
        <w:t xml:space="preserve">Developed application using </w:t>
      </w:r>
      <w:r>
        <w:rPr>
          <w:rFonts w:ascii="Calibri" w:eastAsia="Calibri" w:hAnsi="Calibri" w:cs="Calibri"/>
          <w:b/>
          <w:sz w:val="22"/>
          <w:szCs w:val="22"/>
        </w:rPr>
        <w:t xml:space="preserve">Restful Web services, React JS, Jackson,  JPA, EJB, JUnit, Mockito, Log4J, Splunk, Swagger, OAuth2, Open Id connect, JWT, API Gateway, </w:t>
      </w:r>
      <w:proofErr w:type="spellStart"/>
      <w:r>
        <w:rPr>
          <w:rFonts w:ascii="Calibri" w:eastAsia="Calibri" w:hAnsi="Calibri" w:cs="Calibri"/>
          <w:b/>
          <w:sz w:val="22"/>
          <w:szCs w:val="22"/>
        </w:rPr>
        <w:t>Zuul</w:t>
      </w:r>
      <w:proofErr w:type="spellEnd"/>
      <w:r>
        <w:rPr>
          <w:rFonts w:ascii="Calibri" w:eastAsia="Calibri" w:hAnsi="Calibri" w:cs="Calibri"/>
          <w:b/>
          <w:sz w:val="22"/>
          <w:szCs w:val="22"/>
        </w:rPr>
        <w:t xml:space="preserve">, Zookeeper, Apache Kafka, Apache Maven, Spring boot, IBM MQ, </w:t>
      </w:r>
      <w:proofErr w:type="spellStart"/>
      <w:r>
        <w:rPr>
          <w:rFonts w:ascii="Calibri" w:eastAsia="Calibri" w:hAnsi="Calibri" w:cs="Calibri"/>
          <w:b/>
          <w:sz w:val="22"/>
          <w:szCs w:val="22"/>
        </w:rPr>
        <w:t>Hystrix</w:t>
      </w:r>
      <w:proofErr w:type="spellEnd"/>
      <w:r>
        <w:rPr>
          <w:rFonts w:ascii="Calibri" w:eastAsia="Calibri" w:hAnsi="Calibri" w:cs="Calibri"/>
          <w:b/>
          <w:sz w:val="22"/>
          <w:szCs w:val="22"/>
        </w:rPr>
        <w:t>, Mongo DB, Docker, F5 routing, Apache Maven, React JS, Node JS</w:t>
      </w:r>
    </w:p>
    <w:p w:rsidR="00F030F3" w:rsidRDefault="00EE4412" w:rsidP="00047C88">
      <w:pPr>
        <w:numPr>
          <w:ilvl w:val="0"/>
          <w:numId w:val="3"/>
        </w:numPr>
        <w:jc w:val="both"/>
        <w:rPr>
          <w:sz w:val="22"/>
          <w:szCs w:val="22"/>
        </w:rPr>
      </w:pPr>
      <w:r>
        <w:rPr>
          <w:rFonts w:ascii="Calibri" w:eastAsia="Calibri" w:hAnsi="Calibri" w:cs="Calibri"/>
          <w:sz w:val="22"/>
          <w:szCs w:val="22"/>
        </w:rPr>
        <w:t>Involved in bug fixing logged by QA</w:t>
      </w:r>
    </w:p>
    <w:p w:rsidR="00F030F3" w:rsidRDefault="00EE4412" w:rsidP="00047C88">
      <w:pPr>
        <w:numPr>
          <w:ilvl w:val="0"/>
          <w:numId w:val="2"/>
        </w:numPr>
        <w:spacing w:line="280" w:lineRule="auto"/>
        <w:jc w:val="both"/>
        <w:rPr>
          <w:sz w:val="22"/>
          <w:szCs w:val="22"/>
        </w:rPr>
      </w:pPr>
      <w:r>
        <w:rPr>
          <w:rFonts w:ascii="Calibri" w:eastAsia="Calibri" w:hAnsi="Calibri" w:cs="Calibri"/>
          <w:sz w:val="22"/>
          <w:szCs w:val="22"/>
        </w:rPr>
        <w:t>Developed Restful(JAX-RS) using OAuth2/</w:t>
      </w:r>
      <w:proofErr w:type="spellStart"/>
      <w:r>
        <w:rPr>
          <w:rFonts w:ascii="Calibri" w:eastAsia="Calibri" w:hAnsi="Calibri" w:cs="Calibri"/>
          <w:sz w:val="22"/>
          <w:szCs w:val="22"/>
        </w:rPr>
        <w:t>Openid</w:t>
      </w:r>
      <w:proofErr w:type="spellEnd"/>
      <w:r>
        <w:rPr>
          <w:rFonts w:ascii="Calibri" w:eastAsia="Calibri" w:hAnsi="Calibri" w:cs="Calibri"/>
          <w:sz w:val="22"/>
          <w:szCs w:val="22"/>
        </w:rPr>
        <w:t xml:space="preserve"> Connect/ JWT tokens</w:t>
      </w:r>
    </w:p>
    <w:p w:rsidR="00F030F3" w:rsidRDefault="00EE4412" w:rsidP="00047C88">
      <w:pPr>
        <w:numPr>
          <w:ilvl w:val="0"/>
          <w:numId w:val="2"/>
        </w:numPr>
        <w:spacing w:line="280" w:lineRule="auto"/>
        <w:jc w:val="both"/>
        <w:rPr>
          <w:sz w:val="22"/>
          <w:szCs w:val="22"/>
        </w:rPr>
      </w:pPr>
      <w:r>
        <w:rPr>
          <w:rFonts w:ascii="Calibri" w:eastAsia="Calibri" w:hAnsi="Calibri" w:cs="Calibri"/>
          <w:sz w:val="22"/>
          <w:szCs w:val="22"/>
        </w:rPr>
        <w:t xml:space="preserve">Used </w:t>
      </w:r>
      <w:r>
        <w:rPr>
          <w:rFonts w:ascii="Calibri" w:eastAsia="Calibri" w:hAnsi="Calibri" w:cs="Calibri"/>
          <w:b/>
          <w:sz w:val="22"/>
          <w:szCs w:val="22"/>
        </w:rPr>
        <w:t xml:space="preserve">HTML5, JSP and CSS3 </w:t>
      </w:r>
      <w:r>
        <w:rPr>
          <w:rFonts w:ascii="Calibri" w:eastAsia="Calibri" w:hAnsi="Calibri" w:cs="Calibri"/>
          <w:sz w:val="22"/>
          <w:szCs w:val="22"/>
        </w:rPr>
        <w:t>to implement presentation layer</w:t>
      </w:r>
    </w:p>
    <w:p w:rsidR="00F030F3" w:rsidRPr="00B93C9D" w:rsidRDefault="00EE4412">
      <w:pPr>
        <w:numPr>
          <w:ilvl w:val="0"/>
          <w:numId w:val="7"/>
        </w:numPr>
        <w:jc w:val="both"/>
        <w:rPr>
          <w:sz w:val="22"/>
          <w:szCs w:val="22"/>
        </w:rPr>
      </w:pPr>
      <w:r>
        <w:rPr>
          <w:rFonts w:ascii="Calibri" w:eastAsia="Calibri" w:hAnsi="Calibri" w:cs="Calibri"/>
          <w:sz w:val="22"/>
          <w:szCs w:val="22"/>
        </w:rPr>
        <w:t xml:space="preserve">Used </w:t>
      </w:r>
      <w:r>
        <w:rPr>
          <w:rFonts w:ascii="Calibri" w:eastAsia="Calibri" w:hAnsi="Calibri" w:cs="Calibri"/>
          <w:b/>
          <w:sz w:val="22"/>
          <w:szCs w:val="22"/>
        </w:rPr>
        <w:t>JPA</w:t>
      </w:r>
      <w:r>
        <w:rPr>
          <w:rFonts w:ascii="Calibri" w:eastAsia="Calibri" w:hAnsi="Calibri" w:cs="Calibri"/>
          <w:sz w:val="22"/>
          <w:szCs w:val="22"/>
        </w:rPr>
        <w:t xml:space="preserve"> to persistent the data into database and written </w:t>
      </w:r>
      <w:r>
        <w:rPr>
          <w:rFonts w:ascii="Calibri" w:eastAsia="Calibri" w:hAnsi="Calibri" w:cs="Calibri"/>
          <w:b/>
          <w:sz w:val="22"/>
          <w:szCs w:val="22"/>
        </w:rPr>
        <w:t>JPA queries</w:t>
      </w:r>
      <w:r>
        <w:rPr>
          <w:rFonts w:ascii="Calibri" w:eastAsia="Calibri" w:hAnsi="Calibri" w:cs="Calibri"/>
          <w:sz w:val="22"/>
          <w:szCs w:val="22"/>
        </w:rPr>
        <w:t xml:space="preserve"> to access/update the data from/to the database</w:t>
      </w:r>
      <w:r w:rsidR="00B93C9D">
        <w:rPr>
          <w:rFonts w:ascii="Calibri" w:eastAsia="Calibri" w:hAnsi="Calibri" w:cs="Calibri"/>
          <w:sz w:val="22"/>
          <w:szCs w:val="22"/>
        </w:rPr>
        <w:t>.</w:t>
      </w:r>
    </w:p>
    <w:p w:rsidR="00B93C9D" w:rsidRPr="00B93C9D" w:rsidRDefault="00B93C9D" w:rsidP="00B93C9D">
      <w:pPr>
        <w:numPr>
          <w:ilvl w:val="0"/>
          <w:numId w:val="7"/>
        </w:numPr>
        <w:jc w:val="both"/>
        <w:rPr>
          <w:b/>
          <w:sz w:val="22"/>
          <w:szCs w:val="22"/>
        </w:rPr>
      </w:pPr>
      <w:r>
        <w:rPr>
          <w:sz w:val="22"/>
          <w:szCs w:val="22"/>
        </w:rPr>
        <w:t xml:space="preserve">Developed front end applications using </w:t>
      </w:r>
      <w:r w:rsidRPr="00B93C9D">
        <w:rPr>
          <w:b/>
          <w:sz w:val="22"/>
          <w:szCs w:val="22"/>
        </w:rPr>
        <w:t xml:space="preserve">Angular </w:t>
      </w:r>
      <w:r w:rsidR="00BB0DFA">
        <w:rPr>
          <w:b/>
          <w:sz w:val="22"/>
          <w:szCs w:val="22"/>
        </w:rPr>
        <w:t>2, Angular JS</w:t>
      </w:r>
      <w:r w:rsidRPr="00B93C9D">
        <w:rPr>
          <w:b/>
          <w:sz w:val="22"/>
          <w:szCs w:val="22"/>
        </w:rPr>
        <w:t>.</w:t>
      </w:r>
    </w:p>
    <w:p w:rsidR="00B93C9D" w:rsidRDefault="00B93C9D" w:rsidP="00B93C9D">
      <w:pPr>
        <w:numPr>
          <w:ilvl w:val="0"/>
          <w:numId w:val="7"/>
        </w:numPr>
        <w:jc w:val="both"/>
        <w:rPr>
          <w:b/>
          <w:sz w:val="22"/>
          <w:szCs w:val="22"/>
        </w:rPr>
      </w:pPr>
      <w:r>
        <w:rPr>
          <w:sz w:val="22"/>
          <w:szCs w:val="22"/>
        </w:rPr>
        <w:t xml:space="preserve">Developed Unit tests using tools like </w:t>
      </w:r>
      <w:r w:rsidRPr="00B93C9D">
        <w:rPr>
          <w:b/>
          <w:sz w:val="22"/>
          <w:szCs w:val="22"/>
        </w:rPr>
        <w:t>Junit, Jasmine, Mockito.</w:t>
      </w:r>
    </w:p>
    <w:p w:rsidR="00B93C9D" w:rsidRPr="00B93C9D" w:rsidRDefault="00B93C9D" w:rsidP="00B93C9D">
      <w:pPr>
        <w:numPr>
          <w:ilvl w:val="0"/>
          <w:numId w:val="7"/>
        </w:numPr>
        <w:jc w:val="both"/>
        <w:rPr>
          <w:b/>
          <w:sz w:val="22"/>
          <w:szCs w:val="22"/>
        </w:rPr>
      </w:pPr>
      <w:r>
        <w:rPr>
          <w:sz w:val="22"/>
          <w:szCs w:val="22"/>
        </w:rPr>
        <w:t xml:space="preserve">Developed End to End tests using tools like </w:t>
      </w:r>
      <w:r>
        <w:rPr>
          <w:b/>
          <w:sz w:val="22"/>
          <w:szCs w:val="22"/>
        </w:rPr>
        <w:t>Protractor and Selenium.</w:t>
      </w:r>
    </w:p>
    <w:p w:rsidR="00B93C9D" w:rsidRPr="00B93C9D" w:rsidRDefault="00B93C9D" w:rsidP="00B93C9D">
      <w:pPr>
        <w:numPr>
          <w:ilvl w:val="0"/>
          <w:numId w:val="7"/>
        </w:numPr>
        <w:jc w:val="both"/>
        <w:rPr>
          <w:b/>
          <w:sz w:val="22"/>
          <w:szCs w:val="22"/>
        </w:rPr>
      </w:pPr>
      <w:r>
        <w:rPr>
          <w:sz w:val="22"/>
          <w:szCs w:val="22"/>
        </w:rPr>
        <w:t xml:space="preserve">Implemented build definitions and Release pipelines using </w:t>
      </w:r>
      <w:r w:rsidRPr="00B93C9D">
        <w:rPr>
          <w:b/>
          <w:sz w:val="22"/>
          <w:szCs w:val="22"/>
        </w:rPr>
        <w:t>CI/CD tools like Jenkins.</w:t>
      </w:r>
    </w:p>
    <w:p w:rsidR="00F030F3" w:rsidRDefault="00EE4412" w:rsidP="00047C88">
      <w:pPr>
        <w:numPr>
          <w:ilvl w:val="0"/>
          <w:numId w:val="2"/>
        </w:numPr>
        <w:jc w:val="both"/>
        <w:rPr>
          <w:sz w:val="22"/>
          <w:szCs w:val="22"/>
        </w:rPr>
      </w:pPr>
      <w:r>
        <w:rPr>
          <w:rFonts w:ascii="Calibri" w:eastAsia="Calibri" w:hAnsi="Calibri" w:cs="Calibri"/>
          <w:sz w:val="22"/>
          <w:szCs w:val="22"/>
        </w:rPr>
        <w:t>Followed Agile methodology</w:t>
      </w:r>
    </w:p>
    <w:p w:rsidR="00F030F3" w:rsidRDefault="00EE4412" w:rsidP="00047C88">
      <w:pPr>
        <w:numPr>
          <w:ilvl w:val="0"/>
          <w:numId w:val="2"/>
        </w:numPr>
        <w:jc w:val="both"/>
        <w:rPr>
          <w:sz w:val="22"/>
          <w:szCs w:val="22"/>
        </w:rPr>
      </w:pPr>
      <w:r>
        <w:rPr>
          <w:rFonts w:ascii="Calibri" w:eastAsia="Calibri" w:hAnsi="Calibri" w:cs="Calibri"/>
          <w:sz w:val="22"/>
          <w:szCs w:val="22"/>
        </w:rPr>
        <w:t>Involved in designing test plans, test cases and overall Unit testing of the system</w:t>
      </w:r>
    </w:p>
    <w:p w:rsidR="00F030F3" w:rsidRPr="00566A15" w:rsidRDefault="00EE4412">
      <w:pPr>
        <w:numPr>
          <w:ilvl w:val="0"/>
          <w:numId w:val="7"/>
        </w:numPr>
        <w:spacing w:line="280" w:lineRule="auto"/>
        <w:jc w:val="both"/>
      </w:pPr>
      <w:r>
        <w:rPr>
          <w:rFonts w:ascii="Calibri" w:eastAsia="Calibri" w:hAnsi="Calibri" w:cs="Calibri"/>
          <w:sz w:val="22"/>
          <w:szCs w:val="22"/>
        </w:rPr>
        <w:t xml:space="preserve">Played key role in developing application using </w:t>
      </w:r>
      <w:r>
        <w:rPr>
          <w:rFonts w:ascii="Calibri" w:eastAsia="Calibri" w:hAnsi="Calibri" w:cs="Calibri"/>
          <w:b/>
          <w:sz w:val="22"/>
          <w:szCs w:val="22"/>
        </w:rPr>
        <w:t>Restful web services (JAX-RS)</w:t>
      </w:r>
      <w:r w:rsidR="00566A15">
        <w:rPr>
          <w:rFonts w:ascii="Calibri" w:eastAsia="Calibri" w:hAnsi="Calibri" w:cs="Calibri"/>
          <w:b/>
          <w:sz w:val="22"/>
          <w:szCs w:val="22"/>
        </w:rPr>
        <w:t xml:space="preserve"> and Spring boot.</w:t>
      </w:r>
    </w:p>
    <w:p w:rsidR="00566A15" w:rsidRDefault="00566A15" w:rsidP="00566A15">
      <w:pPr>
        <w:numPr>
          <w:ilvl w:val="0"/>
          <w:numId w:val="7"/>
        </w:numPr>
        <w:spacing w:line="280" w:lineRule="auto"/>
        <w:jc w:val="both"/>
      </w:pPr>
      <w:r>
        <w:t xml:space="preserve">Used </w:t>
      </w:r>
      <w:r w:rsidRPr="00566A15">
        <w:rPr>
          <w:b/>
        </w:rPr>
        <w:t>Swagger</w:t>
      </w:r>
      <w:r>
        <w:t xml:space="preserve"> to describe Restful APIs and Javadoc documentation.</w:t>
      </w:r>
    </w:p>
    <w:p w:rsidR="00F030F3" w:rsidRDefault="00EE4412" w:rsidP="00047C88">
      <w:pPr>
        <w:numPr>
          <w:ilvl w:val="0"/>
          <w:numId w:val="2"/>
        </w:numPr>
        <w:spacing w:line="280" w:lineRule="auto"/>
        <w:contextualSpacing/>
        <w:jc w:val="both"/>
        <w:rPr>
          <w:b/>
          <w:sz w:val="22"/>
          <w:szCs w:val="22"/>
        </w:rPr>
      </w:pPr>
      <w:r>
        <w:rPr>
          <w:rFonts w:ascii="Calibri" w:eastAsia="Calibri" w:hAnsi="Calibri" w:cs="Calibri"/>
          <w:sz w:val="22"/>
          <w:szCs w:val="22"/>
        </w:rPr>
        <w:t xml:space="preserve">Used </w:t>
      </w:r>
      <w:r>
        <w:rPr>
          <w:rFonts w:ascii="Calibri" w:eastAsia="Calibri" w:hAnsi="Calibri" w:cs="Calibri"/>
          <w:b/>
          <w:sz w:val="22"/>
          <w:szCs w:val="22"/>
        </w:rPr>
        <w:t>Amazon Web Service's S3</w:t>
      </w:r>
      <w:r>
        <w:rPr>
          <w:rFonts w:ascii="Calibri" w:eastAsia="Calibri" w:hAnsi="Calibri" w:cs="Calibri"/>
          <w:sz w:val="22"/>
          <w:szCs w:val="22"/>
        </w:rPr>
        <w:t xml:space="preserve"> (</w:t>
      </w:r>
      <w:r>
        <w:rPr>
          <w:rFonts w:ascii="Calibri" w:eastAsia="Calibri" w:hAnsi="Calibri" w:cs="Calibri"/>
          <w:b/>
          <w:sz w:val="22"/>
          <w:szCs w:val="22"/>
        </w:rPr>
        <w:t>Simple storage service</w:t>
      </w:r>
      <w:r>
        <w:rPr>
          <w:rFonts w:ascii="Calibri" w:eastAsia="Calibri" w:hAnsi="Calibri" w:cs="Calibri"/>
          <w:sz w:val="22"/>
          <w:szCs w:val="22"/>
        </w:rPr>
        <w:t>) data store for storing the records, bills  etc. and accessed them using AWS SDK for Java</w:t>
      </w:r>
    </w:p>
    <w:p w:rsidR="00F030F3" w:rsidRDefault="00EE4412" w:rsidP="00047C88">
      <w:pPr>
        <w:numPr>
          <w:ilvl w:val="0"/>
          <w:numId w:val="2"/>
        </w:numPr>
        <w:spacing w:line="280" w:lineRule="auto"/>
        <w:contextualSpacing/>
        <w:jc w:val="both"/>
        <w:rPr>
          <w:sz w:val="22"/>
          <w:szCs w:val="22"/>
        </w:rPr>
      </w:pPr>
      <w:r>
        <w:rPr>
          <w:rFonts w:ascii="Calibri" w:eastAsia="Calibri" w:hAnsi="Calibri" w:cs="Calibri"/>
          <w:sz w:val="22"/>
          <w:szCs w:val="22"/>
        </w:rPr>
        <w:t xml:space="preserve">Played key role in supporting to deploy the application in </w:t>
      </w:r>
      <w:r>
        <w:rPr>
          <w:rFonts w:ascii="Calibri" w:eastAsia="Calibri" w:hAnsi="Calibri" w:cs="Calibri"/>
          <w:b/>
          <w:sz w:val="22"/>
          <w:szCs w:val="22"/>
        </w:rPr>
        <w:t>Amazon EC2</w:t>
      </w:r>
    </w:p>
    <w:p w:rsidR="00F030F3" w:rsidRDefault="00EE4412">
      <w:pPr>
        <w:spacing w:line="280" w:lineRule="auto"/>
        <w:ind w:left="720"/>
        <w:jc w:val="both"/>
        <w:rPr>
          <w:rFonts w:ascii="Calibri" w:eastAsia="Calibri" w:hAnsi="Calibri" w:cs="Calibri"/>
          <w:sz w:val="22"/>
          <w:szCs w:val="22"/>
        </w:rPr>
      </w:pPr>
      <w:r>
        <w:rPr>
          <w:rFonts w:ascii="Calibri" w:eastAsia="Calibri" w:hAnsi="Calibri" w:cs="Calibri"/>
          <w:sz w:val="22"/>
          <w:szCs w:val="22"/>
        </w:rPr>
        <w:t xml:space="preserve"> </w:t>
      </w:r>
    </w:p>
    <w:p w:rsidR="00F030F3" w:rsidRDefault="00EE4412">
      <w:pPr>
        <w:rPr>
          <w:rFonts w:ascii="Calibri" w:eastAsia="Calibri" w:hAnsi="Calibri" w:cs="Calibri"/>
          <w:sz w:val="22"/>
          <w:szCs w:val="22"/>
        </w:rPr>
      </w:pPr>
      <w:r>
        <w:rPr>
          <w:rFonts w:ascii="Calibri" w:eastAsia="Calibri" w:hAnsi="Calibri" w:cs="Calibri"/>
          <w:b/>
          <w:sz w:val="22"/>
          <w:szCs w:val="22"/>
        </w:rPr>
        <w:t xml:space="preserve">Programming Tools &amp; Technologies: </w:t>
      </w:r>
      <w:r>
        <w:rPr>
          <w:rFonts w:ascii="Calibri" w:eastAsia="Calibri" w:hAnsi="Calibri" w:cs="Calibri"/>
          <w:sz w:val="22"/>
          <w:szCs w:val="22"/>
        </w:rPr>
        <w:t xml:space="preserve">Java 1.7, Spring Boot,  JUnit, RESTful  and SOAP Web services, JavaScript, HTML5, CSS 3,  XML, XSD, Maven, Log4J, SQL, Eclipse, JBOSS, PL/SQL, </w:t>
      </w:r>
      <w:r w:rsidR="00BB0DFA">
        <w:rPr>
          <w:rFonts w:ascii="Calibri" w:eastAsia="Calibri" w:hAnsi="Calibri" w:cs="Calibri"/>
          <w:sz w:val="22"/>
          <w:szCs w:val="22"/>
        </w:rPr>
        <w:t>Angular JS, Angular 2</w:t>
      </w:r>
      <w:r>
        <w:rPr>
          <w:rFonts w:ascii="Calibri" w:eastAsia="Calibri" w:hAnsi="Calibri" w:cs="Calibri"/>
          <w:sz w:val="22"/>
          <w:szCs w:val="22"/>
        </w:rPr>
        <w:t xml:space="preserve">,  JQuery, GitHub, IBM RTC, Windows 7, Linux, SoapUI,  MongoDB, </w:t>
      </w:r>
      <w:proofErr w:type="spellStart"/>
      <w:r>
        <w:rPr>
          <w:rFonts w:ascii="Calibri" w:eastAsia="Calibri" w:hAnsi="Calibri" w:cs="Calibri"/>
          <w:sz w:val="22"/>
          <w:szCs w:val="22"/>
        </w:rPr>
        <w:t>Jboss</w:t>
      </w:r>
      <w:proofErr w:type="spellEnd"/>
      <w:r>
        <w:rPr>
          <w:rFonts w:ascii="Calibri" w:eastAsia="Calibri" w:hAnsi="Calibri" w:cs="Calibri"/>
          <w:sz w:val="22"/>
          <w:szCs w:val="22"/>
        </w:rPr>
        <w:t>, Db2, Splunk, JBOSS, IBM Web sphere.</w:t>
      </w:r>
    </w:p>
    <w:p w:rsidR="00F030F3" w:rsidRDefault="00F030F3">
      <w:pPr>
        <w:rPr>
          <w:rFonts w:ascii="Calibri" w:eastAsia="Calibri" w:hAnsi="Calibri" w:cs="Calibri"/>
          <w:b/>
          <w:sz w:val="22"/>
          <w:szCs w:val="22"/>
        </w:rPr>
      </w:pPr>
    </w:p>
    <w:p w:rsidR="00F030F3" w:rsidRDefault="00EE4412">
      <w:pPr>
        <w:pBdr>
          <w:bottom w:val="single" w:sz="6" w:space="1" w:color="000000"/>
        </w:pBdr>
        <w:rPr>
          <w:rFonts w:ascii="Arial" w:eastAsia="Arial" w:hAnsi="Arial" w:cs="Arial"/>
          <w:b/>
        </w:rPr>
      </w:pPr>
      <w:r>
        <w:rPr>
          <w:rFonts w:ascii="Arial" w:eastAsia="Arial" w:hAnsi="Arial" w:cs="Arial"/>
          <w:b/>
        </w:rPr>
        <w:t>USAA San Antonio, TX</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January 2013– Feb 2015</w:t>
      </w:r>
    </w:p>
    <w:p w:rsidR="00F030F3" w:rsidRDefault="00EE4412">
      <w:pPr>
        <w:rPr>
          <w:rFonts w:ascii="Arial" w:eastAsia="Arial" w:hAnsi="Arial" w:cs="Arial"/>
          <w:b/>
        </w:rPr>
      </w:pPr>
      <w:r>
        <w:rPr>
          <w:rFonts w:ascii="Arial" w:eastAsia="Arial" w:hAnsi="Arial" w:cs="Arial"/>
          <w:i/>
        </w:rPr>
        <w:t>Java Developer</w:t>
      </w:r>
    </w:p>
    <w:p w:rsidR="00F030F3" w:rsidRDefault="00F030F3">
      <w:pPr>
        <w:rPr>
          <w:rFonts w:ascii="Calibri" w:eastAsia="Calibri" w:hAnsi="Calibri" w:cs="Calibri"/>
          <w:b/>
          <w:sz w:val="22"/>
          <w:szCs w:val="22"/>
        </w:rPr>
      </w:pPr>
    </w:p>
    <w:p w:rsidR="00F030F3" w:rsidRDefault="00EE4412">
      <w:pPr>
        <w:jc w:val="both"/>
        <w:rPr>
          <w:rFonts w:ascii="Calibri" w:eastAsia="Calibri" w:hAnsi="Calibri" w:cs="Calibri"/>
          <w:sz w:val="22"/>
          <w:szCs w:val="22"/>
        </w:rPr>
      </w:pPr>
      <w:r>
        <w:rPr>
          <w:rFonts w:ascii="Calibri" w:eastAsia="Calibri" w:hAnsi="Calibri" w:cs="Calibri"/>
          <w:b/>
          <w:sz w:val="22"/>
          <w:szCs w:val="22"/>
        </w:rPr>
        <w:t xml:space="preserve">Intelligent Method </w:t>
      </w:r>
      <w:proofErr w:type="gramStart"/>
      <w:r>
        <w:rPr>
          <w:rFonts w:ascii="Calibri" w:eastAsia="Calibri" w:hAnsi="Calibri" w:cs="Calibri"/>
          <w:b/>
          <w:sz w:val="22"/>
          <w:szCs w:val="22"/>
        </w:rPr>
        <w:t>Of</w:t>
      </w:r>
      <w:proofErr w:type="gramEnd"/>
      <w:r>
        <w:rPr>
          <w:rFonts w:ascii="Calibri" w:eastAsia="Calibri" w:hAnsi="Calibri" w:cs="Calibri"/>
          <w:b/>
          <w:sz w:val="22"/>
          <w:szCs w:val="22"/>
        </w:rPr>
        <w:t xml:space="preserve"> Inspection </w:t>
      </w:r>
      <w:r>
        <w:rPr>
          <w:rFonts w:ascii="Calibri" w:eastAsia="Calibri" w:hAnsi="Calibri" w:cs="Calibri"/>
          <w:sz w:val="22"/>
          <w:szCs w:val="22"/>
        </w:rPr>
        <w:t xml:space="preserve">project aims at creating Automatic Assignments to the best available option among Field Staff, Property Direct Repair Program (PDRP), Cat Independent Adjuster (Cat IA), Drive in, Direct Repair Facility, My Shop. This project uses GIS Tool to draw a shape on the map in case of Catastrophes and provides an ability to send the assignments to the best available Service Providers. This project helped in Dollar </w:t>
      </w:r>
      <w:r>
        <w:rPr>
          <w:rFonts w:ascii="Calibri" w:eastAsia="Calibri" w:hAnsi="Calibri" w:cs="Calibri"/>
          <w:sz w:val="22"/>
          <w:szCs w:val="22"/>
        </w:rPr>
        <w:lastRenderedPageBreak/>
        <w:t xml:space="preserve">Savings to USAA because of using the best available option and also enhanced the member experience because of the similar service provider charges. . </w:t>
      </w:r>
    </w:p>
    <w:p w:rsidR="00F030F3" w:rsidRDefault="00F030F3">
      <w:pPr>
        <w:rPr>
          <w:rFonts w:ascii="Calibri" w:eastAsia="Calibri" w:hAnsi="Calibri" w:cs="Calibri"/>
          <w:sz w:val="22"/>
          <w:szCs w:val="22"/>
        </w:rPr>
      </w:pPr>
    </w:p>
    <w:p w:rsidR="00F030F3" w:rsidRDefault="00EE4412" w:rsidP="00047C88">
      <w:pPr>
        <w:pStyle w:val="Heading5"/>
        <w:numPr>
          <w:ilvl w:val="4"/>
          <w:numId w:val="1"/>
        </w:numPr>
        <w:tabs>
          <w:tab w:val="left" w:pos="0"/>
        </w:tabs>
        <w:rPr>
          <w:rFonts w:ascii="Calibri" w:eastAsia="Calibri" w:hAnsi="Calibri" w:cs="Calibri"/>
          <w:sz w:val="22"/>
          <w:szCs w:val="22"/>
        </w:rPr>
      </w:pPr>
      <w:r>
        <w:rPr>
          <w:rFonts w:ascii="Calibri" w:eastAsia="Calibri" w:hAnsi="Calibri" w:cs="Calibri"/>
          <w:sz w:val="22"/>
          <w:szCs w:val="22"/>
        </w:rPr>
        <w:t>Responsibilities</w:t>
      </w:r>
    </w:p>
    <w:p w:rsidR="00F030F3" w:rsidRDefault="00EE4412" w:rsidP="00047C88">
      <w:pPr>
        <w:numPr>
          <w:ilvl w:val="0"/>
          <w:numId w:val="2"/>
        </w:numPr>
        <w:spacing w:line="280" w:lineRule="auto"/>
        <w:jc w:val="both"/>
        <w:rPr>
          <w:sz w:val="22"/>
          <w:szCs w:val="22"/>
        </w:rPr>
      </w:pPr>
      <w:r>
        <w:rPr>
          <w:rFonts w:ascii="Calibri" w:eastAsia="Calibri" w:hAnsi="Calibri" w:cs="Calibri"/>
          <w:sz w:val="22"/>
          <w:szCs w:val="22"/>
        </w:rPr>
        <w:t>Involved in the various phases of SDLC (Software Development Life Cycle) like Requirements gathering, Analysis, Design and implementation of the project</w:t>
      </w:r>
    </w:p>
    <w:p w:rsidR="00F030F3" w:rsidRDefault="00EE4412" w:rsidP="00047C88">
      <w:pPr>
        <w:numPr>
          <w:ilvl w:val="0"/>
          <w:numId w:val="2"/>
        </w:numPr>
        <w:spacing w:line="280" w:lineRule="auto"/>
        <w:jc w:val="both"/>
        <w:rPr>
          <w:sz w:val="22"/>
          <w:szCs w:val="22"/>
        </w:rPr>
      </w:pPr>
      <w:r>
        <w:rPr>
          <w:rFonts w:ascii="Calibri" w:eastAsia="Calibri" w:hAnsi="Calibri" w:cs="Calibri"/>
          <w:sz w:val="22"/>
          <w:szCs w:val="22"/>
        </w:rPr>
        <w:t>Involved in coding, unit testing, code reviews and design reviews</w:t>
      </w:r>
    </w:p>
    <w:p w:rsidR="00F030F3" w:rsidRDefault="00EE4412" w:rsidP="00047C88">
      <w:pPr>
        <w:numPr>
          <w:ilvl w:val="0"/>
          <w:numId w:val="2"/>
        </w:numPr>
        <w:spacing w:line="280" w:lineRule="auto"/>
        <w:jc w:val="both"/>
        <w:rPr>
          <w:sz w:val="22"/>
          <w:szCs w:val="22"/>
        </w:rPr>
      </w:pPr>
      <w:r>
        <w:rPr>
          <w:rFonts w:ascii="Calibri" w:eastAsia="Calibri" w:hAnsi="Calibri" w:cs="Calibri"/>
          <w:sz w:val="22"/>
          <w:szCs w:val="22"/>
        </w:rPr>
        <w:t>Responsible for project deliverables</w:t>
      </w:r>
    </w:p>
    <w:p w:rsidR="00F030F3" w:rsidRDefault="00EE4412" w:rsidP="00047C88">
      <w:pPr>
        <w:numPr>
          <w:ilvl w:val="0"/>
          <w:numId w:val="2"/>
        </w:numPr>
        <w:spacing w:line="280" w:lineRule="auto"/>
        <w:jc w:val="both"/>
        <w:rPr>
          <w:sz w:val="22"/>
          <w:szCs w:val="22"/>
        </w:rPr>
      </w:pPr>
      <w:r>
        <w:rPr>
          <w:rFonts w:ascii="Calibri" w:eastAsia="Calibri" w:hAnsi="Calibri" w:cs="Calibri"/>
          <w:sz w:val="22"/>
          <w:szCs w:val="22"/>
        </w:rPr>
        <w:t>Supporting the application in UAT</w:t>
      </w:r>
    </w:p>
    <w:p w:rsidR="00F030F3" w:rsidRDefault="00EE4412" w:rsidP="00047C88">
      <w:pPr>
        <w:numPr>
          <w:ilvl w:val="0"/>
          <w:numId w:val="3"/>
        </w:numPr>
        <w:jc w:val="both"/>
        <w:rPr>
          <w:sz w:val="22"/>
          <w:szCs w:val="22"/>
        </w:rPr>
      </w:pPr>
      <w:r>
        <w:rPr>
          <w:rFonts w:ascii="Calibri" w:eastAsia="Calibri" w:hAnsi="Calibri" w:cs="Calibri"/>
          <w:sz w:val="22"/>
          <w:szCs w:val="22"/>
        </w:rPr>
        <w:t xml:space="preserve">Coded test cases for the developed classes using </w:t>
      </w:r>
      <w:r>
        <w:rPr>
          <w:rFonts w:ascii="Calibri" w:eastAsia="Calibri" w:hAnsi="Calibri" w:cs="Calibri"/>
          <w:b/>
          <w:sz w:val="22"/>
          <w:szCs w:val="22"/>
        </w:rPr>
        <w:t>JUnit</w:t>
      </w:r>
      <w:r>
        <w:rPr>
          <w:rFonts w:ascii="Calibri" w:eastAsia="Calibri" w:hAnsi="Calibri" w:cs="Calibri"/>
          <w:sz w:val="22"/>
          <w:szCs w:val="22"/>
        </w:rPr>
        <w:t xml:space="preserve"> framework</w:t>
      </w:r>
    </w:p>
    <w:p w:rsidR="00F030F3" w:rsidRDefault="00EE4412" w:rsidP="00047C88">
      <w:pPr>
        <w:numPr>
          <w:ilvl w:val="0"/>
          <w:numId w:val="3"/>
        </w:numPr>
        <w:jc w:val="both"/>
        <w:rPr>
          <w:sz w:val="22"/>
          <w:szCs w:val="22"/>
        </w:rPr>
      </w:pPr>
      <w:r>
        <w:rPr>
          <w:rFonts w:ascii="Calibri" w:eastAsia="Calibri" w:hAnsi="Calibri" w:cs="Calibri"/>
          <w:sz w:val="22"/>
          <w:szCs w:val="22"/>
        </w:rPr>
        <w:t xml:space="preserve">Developed application using </w:t>
      </w:r>
      <w:r>
        <w:rPr>
          <w:rFonts w:ascii="Calibri" w:eastAsia="Calibri" w:hAnsi="Calibri" w:cs="Calibri"/>
          <w:b/>
          <w:sz w:val="22"/>
          <w:szCs w:val="22"/>
        </w:rPr>
        <w:t>Spring MVC</w:t>
      </w:r>
      <w:r>
        <w:rPr>
          <w:rFonts w:ascii="Calibri" w:eastAsia="Calibri" w:hAnsi="Calibri" w:cs="Calibri"/>
          <w:sz w:val="22"/>
          <w:szCs w:val="22"/>
        </w:rPr>
        <w:t xml:space="preserve"> and </w:t>
      </w:r>
      <w:r>
        <w:rPr>
          <w:rFonts w:ascii="Calibri" w:eastAsia="Calibri" w:hAnsi="Calibri" w:cs="Calibri"/>
          <w:b/>
          <w:sz w:val="22"/>
          <w:szCs w:val="22"/>
        </w:rPr>
        <w:t>Dependency Injection</w:t>
      </w:r>
    </w:p>
    <w:p w:rsidR="00F030F3" w:rsidRDefault="00EE4412" w:rsidP="00047C88">
      <w:pPr>
        <w:numPr>
          <w:ilvl w:val="0"/>
          <w:numId w:val="3"/>
        </w:numPr>
        <w:spacing w:line="280" w:lineRule="auto"/>
        <w:contextualSpacing/>
        <w:jc w:val="both"/>
        <w:rPr>
          <w:sz w:val="22"/>
          <w:szCs w:val="22"/>
        </w:rPr>
      </w:pPr>
      <w:r>
        <w:rPr>
          <w:rFonts w:ascii="Calibri" w:eastAsia="Calibri" w:hAnsi="Calibri" w:cs="Calibri"/>
          <w:sz w:val="22"/>
          <w:szCs w:val="22"/>
        </w:rPr>
        <w:t xml:space="preserve">Used </w:t>
      </w:r>
      <w:r>
        <w:rPr>
          <w:rFonts w:ascii="Calibri" w:eastAsia="Calibri" w:hAnsi="Calibri" w:cs="Calibri"/>
          <w:b/>
          <w:sz w:val="22"/>
          <w:szCs w:val="22"/>
        </w:rPr>
        <w:t xml:space="preserve">JPA </w:t>
      </w:r>
      <w:r>
        <w:rPr>
          <w:rFonts w:ascii="Calibri" w:eastAsia="Calibri" w:hAnsi="Calibri" w:cs="Calibri"/>
          <w:sz w:val="22"/>
          <w:szCs w:val="22"/>
        </w:rPr>
        <w:t xml:space="preserve">to persistent the data into database and written </w:t>
      </w:r>
      <w:r>
        <w:rPr>
          <w:rFonts w:ascii="Calibri" w:eastAsia="Calibri" w:hAnsi="Calibri" w:cs="Calibri"/>
          <w:b/>
          <w:sz w:val="22"/>
          <w:szCs w:val="22"/>
        </w:rPr>
        <w:t xml:space="preserve">JPA Queries </w:t>
      </w:r>
      <w:r>
        <w:rPr>
          <w:rFonts w:ascii="Calibri" w:eastAsia="Calibri" w:hAnsi="Calibri" w:cs="Calibri"/>
          <w:sz w:val="22"/>
          <w:szCs w:val="22"/>
        </w:rPr>
        <w:t>to access/update the data from/to the database</w:t>
      </w:r>
    </w:p>
    <w:p w:rsidR="00F030F3" w:rsidRDefault="00EE4412" w:rsidP="00047C88">
      <w:pPr>
        <w:numPr>
          <w:ilvl w:val="0"/>
          <w:numId w:val="3"/>
        </w:numPr>
        <w:spacing w:line="280" w:lineRule="auto"/>
        <w:contextualSpacing/>
        <w:jc w:val="both"/>
        <w:rPr>
          <w:sz w:val="22"/>
          <w:szCs w:val="22"/>
        </w:rPr>
      </w:pPr>
      <w:r>
        <w:rPr>
          <w:rFonts w:ascii="Calibri" w:eastAsia="Calibri" w:hAnsi="Calibri" w:cs="Calibri"/>
          <w:sz w:val="22"/>
          <w:szCs w:val="22"/>
        </w:rPr>
        <w:t>Implemented Restful web services (JAX-RS) and SOAP web services (JAX-WS)</w:t>
      </w:r>
    </w:p>
    <w:p w:rsidR="00F030F3" w:rsidRDefault="00EE4412" w:rsidP="00047C88">
      <w:pPr>
        <w:numPr>
          <w:ilvl w:val="0"/>
          <w:numId w:val="3"/>
        </w:numPr>
        <w:spacing w:line="280" w:lineRule="auto"/>
        <w:contextualSpacing/>
        <w:jc w:val="both"/>
        <w:rPr>
          <w:sz w:val="22"/>
          <w:szCs w:val="22"/>
        </w:rPr>
      </w:pPr>
      <w:r>
        <w:rPr>
          <w:rFonts w:ascii="Calibri" w:eastAsia="Calibri" w:hAnsi="Calibri" w:cs="Calibri"/>
          <w:sz w:val="22"/>
          <w:szCs w:val="22"/>
        </w:rPr>
        <w:t>Debugging and Troubleshooting any technical issues while implementing the applications</w:t>
      </w:r>
    </w:p>
    <w:p w:rsidR="00F030F3" w:rsidRDefault="00EE4412" w:rsidP="00047C88">
      <w:pPr>
        <w:numPr>
          <w:ilvl w:val="0"/>
          <w:numId w:val="3"/>
        </w:numPr>
        <w:spacing w:line="280" w:lineRule="auto"/>
        <w:contextualSpacing/>
        <w:jc w:val="both"/>
        <w:rPr>
          <w:sz w:val="22"/>
          <w:szCs w:val="22"/>
        </w:rPr>
      </w:pPr>
      <w:r>
        <w:rPr>
          <w:rFonts w:ascii="Calibri" w:eastAsia="Calibri" w:hAnsi="Calibri" w:cs="Calibri"/>
          <w:sz w:val="22"/>
          <w:szCs w:val="22"/>
        </w:rPr>
        <w:t>Implemented parsing of XML data into Java objects (JAXB, JAXP, SAX, DOM)</w:t>
      </w:r>
    </w:p>
    <w:p w:rsidR="00F030F3" w:rsidRDefault="00EE4412" w:rsidP="00047C88">
      <w:pPr>
        <w:numPr>
          <w:ilvl w:val="0"/>
          <w:numId w:val="3"/>
        </w:numPr>
        <w:spacing w:line="280" w:lineRule="auto"/>
        <w:contextualSpacing/>
        <w:jc w:val="both"/>
        <w:rPr>
          <w:sz w:val="22"/>
          <w:szCs w:val="22"/>
        </w:rPr>
      </w:pPr>
      <w:r>
        <w:rPr>
          <w:rFonts w:ascii="Calibri" w:eastAsia="Calibri" w:hAnsi="Calibri" w:cs="Calibri"/>
          <w:sz w:val="22"/>
          <w:szCs w:val="22"/>
        </w:rPr>
        <w:t>Migration of the platform from IBM Web sphere to JBoss</w:t>
      </w:r>
    </w:p>
    <w:p w:rsidR="00F030F3" w:rsidRDefault="00F030F3">
      <w:pPr>
        <w:spacing w:line="280" w:lineRule="auto"/>
        <w:jc w:val="both"/>
        <w:rPr>
          <w:rFonts w:ascii="Calibri" w:eastAsia="Calibri" w:hAnsi="Calibri" w:cs="Calibri"/>
          <w:sz w:val="22"/>
          <w:szCs w:val="22"/>
        </w:rPr>
      </w:pPr>
    </w:p>
    <w:p w:rsidR="00F030F3" w:rsidRDefault="00F030F3">
      <w:pPr>
        <w:spacing w:after="200" w:line="280" w:lineRule="auto"/>
        <w:jc w:val="both"/>
        <w:rPr>
          <w:rFonts w:ascii="Calibri" w:eastAsia="Calibri" w:hAnsi="Calibri" w:cs="Calibri"/>
          <w:sz w:val="22"/>
          <w:szCs w:val="22"/>
        </w:rPr>
      </w:pPr>
    </w:p>
    <w:p w:rsidR="00F030F3" w:rsidRDefault="00EE4412">
      <w:pPr>
        <w:pBdr>
          <w:bottom w:val="single" w:sz="6" w:space="1" w:color="000000"/>
        </w:pBdr>
        <w:tabs>
          <w:tab w:val="left" w:pos="5610"/>
        </w:tabs>
        <w:rPr>
          <w:rFonts w:ascii="Arial" w:eastAsia="Arial" w:hAnsi="Arial" w:cs="Arial"/>
          <w:b/>
        </w:rPr>
      </w:pPr>
      <w:r>
        <w:rPr>
          <w:rFonts w:ascii="Calibri" w:eastAsia="Calibri" w:hAnsi="Calibri" w:cs="Calibri"/>
          <w:b/>
          <w:sz w:val="22"/>
          <w:szCs w:val="22"/>
        </w:rPr>
        <w:t xml:space="preserve">Programming Tools &amp; Technologies: </w:t>
      </w:r>
      <w:r>
        <w:rPr>
          <w:rFonts w:ascii="Calibri" w:eastAsia="Calibri" w:hAnsi="Calibri" w:cs="Calibri"/>
          <w:sz w:val="22"/>
          <w:szCs w:val="22"/>
        </w:rPr>
        <w:t xml:space="preserve">Java 1.6, Struts, </w:t>
      </w:r>
      <w:proofErr w:type="spellStart"/>
      <w:r>
        <w:rPr>
          <w:rFonts w:ascii="Calibri" w:eastAsia="Calibri" w:hAnsi="Calibri" w:cs="Calibri"/>
          <w:sz w:val="22"/>
          <w:szCs w:val="22"/>
        </w:rPr>
        <w:t>Jboss</w:t>
      </w:r>
      <w:proofErr w:type="spellEnd"/>
      <w:r>
        <w:rPr>
          <w:rFonts w:ascii="Calibri" w:eastAsia="Calibri" w:hAnsi="Calibri" w:cs="Calibri"/>
          <w:sz w:val="22"/>
          <w:szCs w:val="22"/>
        </w:rPr>
        <w:t>, Spring 3.1, JPA,, JSP, EJB 3.x, Servlets, JDBC, JMS, JUnit,  JAXB, SOA, SOAP Web services, RESTful Web services, JavaScript, HTML5, CSS, XML, XSD, XPath, XSLT, ANT, Log4J, SQL,JSTL, Eclipse, MyEclipse, PL/SQL, Maven, Agile, JQuery, AWS, MongoDB, GitHub, IBM RTC, Windows 7, Linux, SoapUI, IBM MQ</w:t>
      </w:r>
    </w:p>
    <w:p w:rsidR="00F030F3" w:rsidRDefault="00F030F3">
      <w:pPr>
        <w:pBdr>
          <w:bottom w:val="single" w:sz="6" w:space="1" w:color="000000"/>
        </w:pBdr>
        <w:rPr>
          <w:rFonts w:ascii="Arial" w:eastAsia="Arial" w:hAnsi="Arial" w:cs="Arial"/>
          <w:b/>
        </w:rPr>
      </w:pPr>
    </w:p>
    <w:p w:rsidR="00F030F3" w:rsidRDefault="00EE4412">
      <w:pPr>
        <w:pBdr>
          <w:bottom w:val="single" w:sz="6" w:space="1" w:color="000000"/>
        </w:pBdr>
        <w:rPr>
          <w:rFonts w:ascii="Arial" w:eastAsia="Arial" w:hAnsi="Arial" w:cs="Arial"/>
          <w:b/>
        </w:rPr>
      </w:pPr>
      <w:r>
        <w:rPr>
          <w:rFonts w:ascii="Arial" w:eastAsia="Arial" w:hAnsi="Arial" w:cs="Arial"/>
          <w:b/>
        </w:rPr>
        <w:t>USAA Hyderabad, India</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rPr>
        <w:tab/>
      </w:r>
      <w:r>
        <w:rPr>
          <w:rFonts w:ascii="Arial" w:eastAsia="Arial" w:hAnsi="Arial" w:cs="Arial"/>
          <w:b/>
        </w:rPr>
        <w:tab/>
        <w:t>June 2012 – Dec 2012</w:t>
      </w:r>
    </w:p>
    <w:p w:rsidR="00F030F3" w:rsidRDefault="00EE4412">
      <w:pPr>
        <w:rPr>
          <w:rFonts w:ascii="Arial" w:eastAsia="Arial" w:hAnsi="Arial" w:cs="Arial"/>
          <w:b/>
        </w:rPr>
      </w:pPr>
      <w:r>
        <w:rPr>
          <w:rFonts w:ascii="Arial" w:eastAsia="Arial" w:hAnsi="Arial" w:cs="Arial"/>
          <w:i/>
        </w:rPr>
        <w:t>Java Developer</w:t>
      </w:r>
    </w:p>
    <w:p w:rsidR="00F030F3" w:rsidRDefault="00F030F3">
      <w:pPr>
        <w:rPr>
          <w:rFonts w:ascii="Calibri" w:eastAsia="Calibri" w:hAnsi="Calibri" w:cs="Calibri"/>
          <w:b/>
          <w:sz w:val="22"/>
          <w:szCs w:val="22"/>
        </w:rPr>
      </w:pPr>
    </w:p>
    <w:p w:rsidR="00F030F3" w:rsidRDefault="00EE4412">
      <w:pPr>
        <w:jc w:val="both"/>
        <w:rPr>
          <w:rFonts w:ascii="Calibri" w:eastAsia="Calibri" w:hAnsi="Calibri" w:cs="Calibri"/>
          <w:sz w:val="22"/>
          <w:szCs w:val="22"/>
        </w:rPr>
      </w:pPr>
      <w:r>
        <w:rPr>
          <w:rFonts w:ascii="Calibri" w:eastAsia="Calibri" w:hAnsi="Calibri" w:cs="Calibri"/>
          <w:b/>
          <w:sz w:val="22"/>
          <w:szCs w:val="22"/>
        </w:rPr>
        <w:t>Geo Locator</w:t>
      </w:r>
      <w:r>
        <w:rPr>
          <w:rFonts w:ascii="Calibri" w:eastAsia="Calibri" w:hAnsi="Calibri" w:cs="Calibri"/>
          <w:sz w:val="22"/>
          <w:szCs w:val="22"/>
        </w:rPr>
        <w:t xml:space="preserve"> is project aimed at retrieving the Member location in case of a loss. Providing the ability to claim handler to set the location of the loss </w:t>
      </w:r>
      <w:proofErr w:type="gramStart"/>
      <w:r>
        <w:rPr>
          <w:rFonts w:ascii="Calibri" w:eastAsia="Calibri" w:hAnsi="Calibri" w:cs="Calibri"/>
          <w:sz w:val="22"/>
          <w:szCs w:val="22"/>
        </w:rPr>
        <w:t>in  Google</w:t>
      </w:r>
      <w:proofErr w:type="gramEnd"/>
      <w:r>
        <w:rPr>
          <w:rFonts w:ascii="Calibri" w:eastAsia="Calibri" w:hAnsi="Calibri" w:cs="Calibri"/>
          <w:sz w:val="22"/>
          <w:szCs w:val="22"/>
        </w:rPr>
        <w:t xml:space="preserve"> Map which aids in investigation of the loss.  </w:t>
      </w:r>
    </w:p>
    <w:p w:rsidR="00F030F3" w:rsidRDefault="00F030F3">
      <w:pPr>
        <w:jc w:val="both"/>
        <w:rPr>
          <w:rFonts w:ascii="Calibri" w:eastAsia="Calibri" w:hAnsi="Calibri" w:cs="Calibri"/>
          <w:sz w:val="22"/>
          <w:szCs w:val="22"/>
        </w:rPr>
      </w:pPr>
    </w:p>
    <w:p w:rsidR="00F030F3" w:rsidRDefault="00EE4412" w:rsidP="00047C88">
      <w:pPr>
        <w:pStyle w:val="Heading5"/>
        <w:numPr>
          <w:ilvl w:val="4"/>
          <w:numId w:val="1"/>
        </w:numPr>
        <w:tabs>
          <w:tab w:val="left" w:pos="0"/>
        </w:tabs>
        <w:rPr>
          <w:rFonts w:ascii="Calibri" w:eastAsia="Calibri" w:hAnsi="Calibri" w:cs="Calibri"/>
          <w:sz w:val="22"/>
          <w:szCs w:val="22"/>
        </w:rPr>
      </w:pPr>
      <w:r>
        <w:rPr>
          <w:rFonts w:ascii="Calibri" w:eastAsia="Calibri" w:hAnsi="Calibri" w:cs="Calibri"/>
          <w:sz w:val="22"/>
          <w:szCs w:val="22"/>
        </w:rPr>
        <w:t>Responsibilities</w:t>
      </w:r>
    </w:p>
    <w:p w:rsidR="00F030F3" w:rsidRDefault="00EE4412" w:rsidP="00047C88">
      <w:pPr>
        <w:numPr>
          <w:ilvl w:val="0"/>
          <w:numId w:val="2"/>
        </w:numPr>
        <w:ind w:right="-540"/>
        <w:jc w:val="both"/>
        <w:rPr>
          <w:sz w:val="22"/>
          <w:szCs w:val="22"/>
        </w:rPr>
      </w:pPr>
      <w:r>
        <w:rPr>
          <w:rFonts w:ascii="Calibri" w:eastAsia="Calibri" w:hAnsi="Calibri" w:cs="Calibri"/>
          <w:sz w:val="22"/>
          <w:szCs w:val="22"/>
        </w:rPr>
        <w:t xml:space="preserve">Involved in the various phases of </w:t>
      </w:r>
      <w:r>
        <w:rPr>
          <w:rFonts w:ascii="Calibri" w:eastAsia="Calibri" w:hAnsi="Calibri" w:cs="Calibri"/>
          <w:b/>
          <w:sz w:val="22"/>
          <w:szCs w:val="22"/>
        </w:rPr>
        <w:t>SDLC</w:t>
      </w:r>
      <w:r>
        <w:rPr>
          <w:rFonts w:ascii="Calibri" w:eastAsia="Calibri" w:hAnsi="Calibri" w:cs="Calibri"/>
          <w:sz w:val="22"/>
          <w:szCs w:val="22"/>
        </w:rPr>
        <w:t xml:space="preserve"> (Software Development Life Cycle) like Requirements gathering, Analysis, Design and implementation of the project</w:t>
      </w:r>
    </w:p>
    <w:p w:rsidR="00F030F3" w:rsidRDefault="00EE4412" w:rsidP="00047C88">
      <w:pPr>
        <w:numPr>
          <w:ilvl w:val="0"/>
          <w:numId w:val="2"/>
        </w:numPr>
        <w:ind w:right="-540"/>
        <w:jc w:val="both"/>
        <w:rPr>
          <w:sz w:val="22"/>
          <w:szCs w:val="22"/>
        </w:rPr>
      </w:pPr>
      <w:r>
        <w:rPr>
          <w:rFonts w:ascii="Calibri" w:eastAsia="Calibri" w:hAnsi="Calibri" w:cs="Calibri"/>
          <w:sz w:val="22"/>
          <w:szCs w:val="22"/>
        </w:rPr>
        <w:t>Involved in coding, unit testing, code reviews and design reviews</w:t>
      </w:r>
    </w:p>
    <w:p w:rsidR="00F030F3" w:rsidRDefault="00EE4412" w:rsidP="00047C88">
      <w:pPr>
        <w:numPr>
          <w:ilvl w:val="0"/>
          <w:numId w:val="2"/>
        </w:numPr>
        <w:ind w:right="-540"/>
        <w:jc w:val="both"/>
        <w:rPr>
          <w:sz w:val="22"/>
          <w:szCs w:val="22"/>
        </w:rPr>
      </w:pPr>
      <w:r>
        <w:rPr>
          <w:rFonts w:ascii="Calibri" w:eastAsia="Calibri" w:hAnsi="Calibri" w:cs="Calibri"/>
          <w:sz w:val="22"/>
          <w:szCs w:val="22"/>
        </w:rPr>
        <w:t>Debugging and Troubleshooting any technical issues while implementing the applications</w:t>
      </w:r>
    </w:p>
    <w:p w:rsidR="00F030F3" w:rsidRDefault="00EE4412" w:rsidP="00047C88">
      <w:pPr>
        <w:numPr>
          <w:ilvl w:val="0"/>
          <w:numId w:val="2"/>
        </w:numPr>
        <w:jc w:val="both"/>
        <w:rPr>
          <w:sz w:val="22"/>
          <w:szCs w:val="22"/>
        </w:rPr>
      </w:pPr>
      <w:r>
        <w:rPr>
          <w:rFonts w:ascii="Calibri" w:eastAsia="Calibri" w:hAnsi="Calibri" w:cs="Calibri"/>
          <w:sz w:val="22"/>
          <w:szCs w:val="22"/>
        </w:rPr>
        <w:t xml:space="preserve">Developed application using </w:t>
      </w:r>
      <w:r>
        <w:rPr>
          <w:rFonts w:ascii="Calibri" w:eastAsia="Calibri" w:hAnsi="Calibri" w:cs="Calibri"/>
          <w:b/>
          <w:sz w:val="22"/>
          <w:szCs w:val="22"/>
        </w:rPr>
        <w:t xml:space="preserve">Google Maps, Java, </w:t>
      </w:r>
      <w:proofErr w:type="spellStart"/>
      <w:r>
        <w:rPr>
          <w:rFonts w:ascii="Calibri" w:eastAsia="Calibri" w:hAnsi="Calibri" w:cs="Calibri"/>
          <w:b/>
          <w:sz w:val="22"/>
          <w:szCs w:val="22"/>
        </w:rPr>
        <w:t>Javascript</w:t>
      </w:r>
      <w:proofErr w:type="spellEnd"/>
      <w:r>
        <w:rPr>
          <w:rFonts w:ascii="Calibri" w:eastAsia="Calibri" w:hAnsi="Calibri" w:cs="Calibri"/>
          <w:b/>
          <w:sz w:val="22"/>
          <w:szCs w:val="22"/>
        </w:rPr>
        <w:t>, EJB, SQL, Ajax, Android, Hibernate, iOS.</w:t>
      </w:r>
    </w:p>
    <w:p w:rsidR="00F030F3" w:rsidRDefault="00EE4412" w:rsidP="00047C88">
      <w:pPr>
        <w:numPr>
          <w:ilvl w:val="0"/>
          <w:numId w:val="2"/>
        </w:numPr>
        <w:jc w:val="both"/>
        <w:rPr>
          <w:sz w:val="22"/>
          <w:szCs w:val="22"/>
        </w:rPr>
      </w:pPr>
      <w:r>
        <w:rPr>
          <w:rFonts w:ascii="Calibri" w:eastAsia="Calibri" w:hAnsi="Calibri" w:cs="Calibri"/>
          <w:sz w:val="22"/>
          <w:szCs w:val="22"/>
        </w:rPr>
        <w:t xml:space="preserve">Developed DAOs using </w:t>
      </w:r>
      <w:proofErr w:type="spellStart"/>
      <w:r>
        <w:rPr>
          <w:rFonts w:ascii="Calibri" w:eastAsia="Calibri" w:hAnsi="Calibri" w:cs="Calibri"/>
          <w:b/>
          <w:sz w:val="22"/>
          <w:szCs w:val="22"/>
        </w:rPr>
        <w:t>HibernateDAOSupport</w:t>
      </w:r>
      <w:proofErr w:type="spellEnd"/>
    </w:p>
    <w:p w:rsidR="00F030F3" w:rsidRDefault="00EE4412" w:rsidP="00047C88">
      <w:pPr>
        <w:numPr>
          <w:ilvl w:val="0"/>
          <w:numId w:val="2"/>
        </w:numPr>
        <w:tabs>
          <w:tab w:val="left" w:pos="720"/>
        </w:tabs>
        <w:rPr>
          <w:sz w:val="22"/>
          <w:szCs w:val="22"/>
        </w:rPr>
      </w:pPr>
      <w:r>
        <w:rPr>
          <w:rFonts w:ascii="Calibri" w:eastAsia="Calibri" w:hAnsi="Calibri" w:cs="Calibri"/>
          <w:sz w:val="22"/>
          <w:szCs w:val="22"/>
        </w:rPr>
        <w:t xml:space="preserve">Implemented </w:t>
      </w:r>
      <w:r>
        <w:rPr>
          <w:rFonts w:ascii="Calibri" w:eastAsia="Calibri" w:hAnsi="Calibri" w:cs="Calibri"/>
          <w:b/>
          <w:sz w:val="22"/>
          <w:szCs w:val="22"/>
        </w:rPr>
        <w:t>Core Java</w:t>
      </w:r>
      <w:r>
        <w:rPr>
          <w:rFonts w:ascii="Calibri" w:eastAsia="Calibri" w:hAnsi="Calibri" w:cs="Calibri"/>
          <w:sz w:val="22"/>
          <w:szCs w:val="22"/>
        </w:rPr>
        <w:t xml:space="preserve"> and </w:t>
      </w:r>
      <w:r>
        <w:rPr>
          <w:rFonts w:ascii="Calibri" w:eastAsia="Calibri" w:hAnsi="Calibri" w:cs="Calibri"/>
          <w:b/>
          <w:sz w:val="22"/>
          <w:szCs w:val="22"/>
        </w:rPr>
        <w:t>J2EE Patterns</w:t>
      </w:r>
      <w:r>
        <w:rPr>
          <w:rFonts w:ascii="Calibri" w:eastAsia="Calibri" w:hAnsi="Calibri" w:cs="Calibri"/>
          <w:sz w:val="22"/>
          <w:szCs w:val="22"/>
        </w:rPr>
        <w:t xml:space="preserve"> in the Project.</w:t>
      </w:r>
    </w:p>
    <w:p w:rsidR="00F030F3" w:rsidRDefault="00EE4412" w:rsidP="00047C88">
      <w:pPr>
        <w:numPr>
          <w:ilvl w:val="0"/>
          <w:numId w:val="2"/>
        </w:numPr>
        <w:ind w:right="-540"/>
        <w:jc w:val="both"/>
        <w:rPr>
          <w:sz w:val="22"/>
          <w:szCs w:val="22"/>
        </w:rPr>
      </w:pPr>
      <w:r>
        <w:rPr>
          <w:rFonts w:ascii="Calibri" w:eastAsia="Calibri" w:hAnsi="Calibri" w:cs="Calibri"/>
          <w:sz w:val="22"/>
          <w:szCs w:val="22"/>
        </w:rPr>
        <w:t>Involved in designing  Class diagrams, Sequence diagrams, Activity Diagram</w:t>
      </w:r>
    </w:p>
    <w:p w:rsidR="00F030F3" w:rsidRDefault="00EE4412" w:rsidP="00047C88">
      <w:pPr>
        <w:numPr>
          <w:ilvl w:val="0"/>
          <w:numId w:val="2"/>
        </w:numPr>
        <w:jc w:val="both"/>
        <w:rPr>
          <w:sz w:val="22"/>
          <w:szCs w:val="22"/>
        </w:rPr>
      </w:pPr>
      <w:r>
        <w:rPr>
          <w:rFonts w:ascii="Calibri" w:eastAsia="Calibri" w:hAnsi="Calibri" w:cs="Calibri"/>
          <w:sz w:val="22"/>
          <w:szCs w:val="22"/>
        </w:rPr>
        <w:t xml:space="preserve">Monitored the </w:t>
      </w:r>
      <w:r>
        <w:rPr>
          <w:rFonts w:ascii="Calibri" w:eastAsia="Calibri" w:hAnsi="Calibri" w:cs="Calibri"/>
          <w:b/>
          <w:sz w:val="22"/>
          <w:szCs w:val="22"/>
        </w:rPr>
        <w:t>error logs</w:t>
      </w:r>
      <w:r>
        <w:rPr>
          <w:rFonts w:ascii="Calibri" w:eastAsia="Calibri" w:hAnsi="Calibri" w:cs="Calibri"/>
          <w:sz w:val="22"/>
          <w:szCs w:val="22"/>
        </w:rPr>
        <w:t xml:space="preserve"> using </w:t>
      </w:r>
      <w:r>
        <w:rPr>
          <w:rFonts w:ascii="Calibri" w:eastAsia="Calibri" w:hAnsi="Calibri" w:cs="Calibri"/>
          <w:b/>
          <w:sz w:val="22"/>
          <w:szCs w:val="22"/>
        </w:rPr>
        <w:t>Log4J</w:t>
      </w:r>
      <w:r>
        <w:rPr>
          <w:rFonts w:ascii="Calibri" w:eastAsia="Calibri" w:hAnsi="Calibri" w:cs="Calibri"/>
          <w:sz w:val="22"/>
          <w:szCs w:val="22"/>
        </w:rPr>
        <w:t xml:space="preserve"> and fixing the problems</w:t>
      </w:r>
    </w:p>
    <w:p w:rsidR="00F030F3" w:rsidRDefault="00EE4412" w:rsidP="00047C88">
      <w:pPr>
        <w:numPr>
          <w:ilvl w:val="0"/>
          <w:numId w:val="2"/>
        </w:numPr>
        <w:ind w:right="-540"/>
        <w:jc w:val="both"/>
        <w:rPr>
          <w:sz w:val="22"/>
          <w:szCs w:val="22"/>
        </w:rPr>
      </w:pPr>
      <w:r>
        <w:rPr>
          <w:rFonts w:ascii="Calibri" w:eastAsia="Calibri" w:hAnsi="Calibri" w:cs="Calibri"/>
          <w:sz w:val="22"/>
          <w:szCs w:val="22"/>
        </w:rPr>
        <w:t xml:space="preserve">Written the unit test cases, and tested them using the </w:t>
      </w:r>
      <w:r>
        <w:rPr>
          <w:rFonts w:ascii="Calibri" w:eastAsia="Calibri" w:hAnsi="Calibri" w:cs="Calibri"/>
          <w:b/>
          <w:sz w:val="22"/>
          <w:szCs w:val="22"/>
        </w:rPr>
        <w:t>JUnit</w:t>
      </w:r>
    </w:p>
    <w:p w:rsidR="00F030F3" w:rsidRDefault="00F030F3">
      <w:pPr>
        <w:tabs>
          <w:tab w:val="left" w:pos="720"/>
          <w:tab w:val="left" w:pos="5400"/>
        </w:tabs>
        <w:ind w:left="720"/>
        <w:rPr>
          <w:rFonts w:ascii="Calibri" w:eastAsia="Calibri" w:hAnsi="Calibri" w:cs="Calibri"/>
          <w:sz w:val="22"/>
          <w:szCs w:val="22"/>
        </w:rPr>
      </w:pPr>
    </w:p>
    <w:p w:rsidR="00F030F3" w:rsidRDefault="00EE4412">
      <w:pPr>
        <w:pBdr>
          <w:bottom w:val="single" w:sz="6" w:space="1" w:color="000000"/>
        </w:pBdr>
        <w:tabs>
          <w:tab w:val="left" w:pos="5610"/>
        </w:tabs>
        <w:rPr>
          <w:rFonts w:ascii="Arial" w:eastAsia="Arial" w:hAnsi="Arial" w:cs="Arial"/>
          <w:b/>
        </w:rPr>
      </w:pPr>
      <w:r>
        <w:rPr>
          <w:rFonts w:ascii="Calibri" w:eastAsia="Calibri" w:hAnsi="Calibri" w:cs="Calibri"/>
          <w:b/>
          <w:sz w:val="22"/>
          <w:szCs w:val="22"/>
        </w:rPr>
        <w:t xml:space="preserve">Programming Tools &amp; Technologies: </w:t>
      </w:r>
      <w:r>
        <w:rPr>
          <w:rFonts w:ascii="Calibri" w:eastAsia="Calibri" w:hAnsi="Calibri" w:cs="Calibri"/>
          <w:sz w:val="22"/>
          <w:szCs w:val="22"/>
        </w:rPr>
        <w:t xml:space="preserve">Java 1.5, Struts, </w:t>
      </w:r>
      <w:proofErr w:type="spellStart"/>
      <w:r>
        <w:rPr>
          <w:rFonts w:ascii="Calibri" w:eastAsia="Calibri" w:hAnsi="Calibri" w:cs="Calibri"/>
          <w:sz w:val="22"/>
          <w:szCs w:val="22"/>
        </w:rPr>
        <w:t>Jboss</w:t>
      </w:r>
      <w:proofErr w:type="spellEnd"/>
      <w:r>
        <w:rPr>
          <w:rFonts w:ascii="Calibri" w:eastAsia="Calibri" w:hAnsi="Calibri" w:cs="Calibri"/>
          <w:sz w:val="22"/>
          <w:szCs w:val="22"/>
        </w:rPr>
        <w:t>, Hibernate 3.2, JSP, Servlets, JDBC, JMS, EJB , JUnit, Google Map kit, JavaScript, HTML, CSS, XML, XSD,  ANT, Log4J, SQL, Eclipse, MyEclipse, PL/SQL, Windows 7, Linux, SoapUI, Putty, Android, iOS.</w:t>
      </w:r>
    </w:p>
    <w:p w:rsidR="00F030F3" w:rsidRDefault="00F030F3">
      <w:pPr>
        <w:pBdr>
          <w:bottom w:val="single" w:sz="6" w:space="1" w:color="000000"/>
        </w:pBdr>
        <w:rPr>
          <w:rFonts w:ascii="Arial" w:eastAsia="Arial" w:hAnsi="Arial" w:cs="Arial"/>
          <w:b/>
        </w:rPr>
      </w:pPr>
    </w:p>
    <w:p w:rsidR="00F030F3" w:rsidRDefault="00F030F3">
      <w:pPr>
        <w:pBdr>
          <w:bottom w:val="single" w:sz="6" w:space="1" w:color="000000"/>
        </w:pBdr>
        <w:rPr>
          <w:rFonts w:ascii="Arial" w:eastAsia="Arial" w:hAnsi="Arial" w:cs="Arial"/>
          <w:b/>
        </w:rPr>
      </w:pPr>
    </w:p>
    <w:p w:rsidR="00F030F3" w:rsidRDefault="00EE4412">
      <w:pPr>
        <w:pBdr>
          <w:bottom w:val="single" w:sz="6" w:space="1" w:color="000000"/>
        </w:pBdr>
        <w:rPr>
          <w:rFonts w:ascii="Arial" w:eastAsia="Arial" w:hAnsi="Arial" w:cs="Arial"/>
          <w:b/>
        </w:rPr>
      </w:pPr>
      <w:r>
        <w:rPr>
          <w:rFonts w:ascii="Arial" w:eastAsia="Arial" w:hAnsi="Arial" w:cs="Arial"/>
          <w:b/>
        </w:rPr>
        <w:t>USAA, Hyderabad, India</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sidR="00047C88">
        <w:rPr>
          <w:rFonts w:ascii="Arial" w:eastAsia="Arial" w:hAnsi="Arial" w:cs="Arial"/>
          <w:b/>
        </w:rPr>
        <w:t xml:space="preserve">     </w:t>
      </w:r>
      <w:r>
        <w:rPr>
          <w:rFonts w:ascii="Arial" w:eastAsia="Arial" w:hAnsi="Arial" w:cs="Arial"/>
          <w:b/>
        </w:rPr>
        <w:t>Mar 2010– May 2012</w:t>
      </w:r>
    </w:p>
    <w:p w:rsidR="00F030F3" w:rsidRDefault="00EE4412">
      <w:pPr>
        <w:rPr>
          <w:rFonts w:ascii="Arial" w:eastAsia="Arial" w:hAnsi="Arial" w:cs="Arial"/>
          <w:b/>
        </w:rPr>
      </w:pPr>
      <w:r>
        <w:rPr>
          <w:rFonts w:ascii="Arial" w:eastAsia="Arial" w:hAnsi="Arial" w:cs="Arial"/>
          <w:i/>
        </w:rPr>
        <w:t xml:space="preserve">Java </w:t>
      </w:r>
      <w:proofErr w:type="gramStart"/>
      <w:r>
        <w:rPr>
          <w:rFonts w:ascii="Arial" w:eastAsia="Arial" w:hAnsi="Arial" w:cs="Arial"/>
          <w:i/>
        </w:rPr>
        <w:t>Developer  –</w:t>
      </w:r>
      <w:proofErr w:type="gramEnd"/>
      <w:r>
        <w:rPr>
          <w:rFonts w:ascii="Arial" w:eastAsia="Arial" w:hAnsi="Arial" w:cs="Arial"/>
          <w:i/>
        </w:rPr>
        <w:t xml:space="preserve">  Software Division</w:t>
      </w:r>
    </w:p>
    <w:p w:rsidR="00F030F3" w:rsidRDefault="00F030F3">
      <w:pPr>
        <w:rPr>
          <w:rFonts w:ascii="Calibri" w:eastAsia="Calibri" w:hAnsi="Calibri" w:cs="Calibri"/>
          <w:b/>
          <w:sz w:val="22"/>
          <w:szCs w:val="22"/>
        </w:rPr>
      </w:pPr>
    </w:p>
    <w:p w:rsidR="00F030F3" w:rsidRDefault="00EE4412">
      <w:pPr>
        <w:jc w:val="both"/>
        <w:rPr>
          <w:rFonts w:ascii="Calibri" w:eastAsia="Calibri" w:hAnsi="Calibri" w:cs="Calibri"/>
          <w:sz w:val="22"/>
          <w:szCs w:val="22"/>
        </w:rPr>
      </w:pPr>
      <w:r>
        <w:rPr>
          <w:rFonts w:ascii="Calibri" w:eastAsia="Calibri" w:hAnsi="Calibri" w:cs="Calibri"/>
          <w:b/>
          <w:sz w:val="22"/>
          <w:szCs w:val="22"/>
        </w:rPr>
        <w:t>Property Loss Report</w:t>
      </w:r>
      <w:r>
        <w:rPr>
          <w:rFonts w:ascii="Calibri" w:eastAsia="Calibri" w:hAnsi="Calibri" w:cs="Calibri"/>
          <w:sz w:val="22"/>
          <w:szCs w:val="22"/>
        </w:rPr>
        <w:t xml:space="preserve"> (PLR) aims at migrating CICS applications to Web applications using presentation frameworks, for Claims life cycle of Home, Renters, Fire, Valuable Personal Property, Pleasure Boat, Flood, </w:t>
      </w:r>
      <w:proofErr w:type="spellStart"/>
      <w:r>
        <w:rPr>
          <w:rFonts w:ascii="Calibri" w:eastAsia="Calibri" w:hAnsi="Calibri" w:cs="Calibri"/>
          <w:sz w:val="22"/>
          <w:szCs w:val="22"/>
        </w:rPr>
        <w:t>windpool</w:t>
      </w:r>
      <w:proofErr w:type="spellEnd"/>
      <w:r>
        <w:rPr>
          <w:rFonts w:ascii="Calibri" w:eastAsia="Calibri" w:hAnsi="Calibri" w:cs="Calibri"/>
          <w:sz w:val="22"/>
          <w:szCs w:val="22"/>
        </w:rPr>
        <w:t xml:space="preserve"> Losses, which contains coverages, Payments, Reporting and Analytics. </w:t>
      </w:r>
    </w:p>
    <w:p w:rsidR="00F030F3" w:rsidRDefault="00F030F3">
      <w:pPr>
        <w:rPr>
          <w:rFonts w:ascii="Calibri" w:eastAsia="Calibri" w:hAnsi="Calibri" w:cs="Calibri"/>
          <w:b/>
          <w:sz w:val="22"/>
          <w:szCs w:val="22"/>
        </w:rPr>
      </w:pPr>
    </w:p>
    <w:p w:rsidR="00F030F3" w:rsidRDefault="00EE4412">
      <w:pPr>
        <w:pStyle w:val="Heading5"/>
        <w:rPr>
          <w:rFonts w:ascii="Calibri" w:eastAsia="Calibri" w:hAnsi="Calibri" w:cs="Calibri"/>
          <w:sz w:val="22"/>
          <w:szCs w:val="22"/>
        </w:rPr>
      </w:pPr>
      <w:r>
        <w:rPr>
          <w:rFonts w:ascii="Calibri" w:eastAsia="Calibri" w:hAnsi="Calibri" w:cs="Calibri"/>
          <w:sz w:val="22"/>
          <w:szCs w:val="22"/>
        </w:rPr>
        <w:t>Responsibilities</w:t>
      </w:r>
    </w:p>
    <w:p w:rsidR="00F030F3" w:rsidRDefault="00EE4412" w:rsidP="00047C88">
      <w:pPr>
        <w:numPr>
          <w:ilvl w:val="0"/>
          <w:numId w:val="2"/>
        </w:numPr>
        <w:ind w:right="-540"/>
        <w:jc w:val="both"/>
        <w:rPr>
          <w:sz w:val="22"/>
          <w:szCs w:val="22"/>
        </w:rPr>
      </w:pPr>
      <w:r>
        <w:rPr>
          <w:rFonts w:ascii="Calibri" w:eastAsia="Calibri" w:hAnsi="Calibri" w:cs="Calibri"/>
          <w:sz w:val="22"/>
          <w:szCs w:val="22"/>
        </w:rPr>
        <w:t xml:space="preserve">Involved in the various phases of </w:t>
      </w:r>
      <w:r>
        <w:rPr>
          <w:rFonts w:ascii="Calibri" w:eastAsia="Calibri" w:hAnsi="Calibri" w:cs="Calibri"/>
          <w:b/>
          <w:sz w:val="22"/>
          <w:szCs w:val="22"/>
        </w:rPr>
        <w:t>SDLC</w:t>
      </w:r>
      <w:r>
        <w:rPr>
          <w:rFonts w:ascii="Calibri" w:eastAsia="Calibri" w:hAnsi="Calibri" w:cs="Calibri"/>
          <w:sz w:val="22"/>
          <w:szCs w:val="22"/>
        </w:rPr>
        <w:t xml:space="preserve"> (Software Development Life Cycle) like Requirements gathering, Analysis, Design and implementation of the project.</w:t>
      </w:r>
    </w:p>
    <w:p w:rsidR="00F030F3" w:rsidRDefault="00EE4412" w:rsidP="00047C88">
      <w:pPr>
        <w:numPr>
          <w:ilvl w:val="0"/>
          <w:numId w:val="2"/>
        </w:numPr>
        <w:tabs>
          <w:tab w:val="left" w:pos="720"/>
        </w:tabs>
        <w:rPr>
          <w:sz w:val="22"/>
          <w:szCs w:val="22"/>
        </w:rPr>
      </w:pPr>
      <w:r>
        <w:rPr>
          <w:rFonts w:ascii="Calibri" w:eastAsia="Calibri" w:hAnsi="Calibri" w:cs="Calibri"/>
          <w:sz w:val="22"/>
          <w:szCs w:val="22"/>
        </w:rPr>
        <w:t>Involved in developing user interfaces by using JSP/CSS/JavaScript.</w:t>
      </w:r>
    </w:p>
    <w:p w:rsidR="00F030F3" w:rsidRDefault="00EE4412" w:rsidP="00047C88">
      <w:pPr>
        <w:numPr>
          <w:ilvl w:val="0"/>
          <w:numId w:val="2"/>
        </w:numPr>
        <w:tabs>
          <w:tab w:val="left" w:pos="720"/>
        </w:tabs>
        <w:rPr>
          <w:sz w:val="22"/>
          <w:szCs w:val="22"/>
        </w:rPr>
      </w:pPr>
      <w:r>
        <w:rPr>
          <w:rFonts w:ascii="Calibri" w:eastAsia="Calibri" w:hAnsi="Calibri" w:cs="Calibri"/>
          <w:sz w:val="22"/>
          <w:szCs w:val="22"/>
        </w:rPr>
        <w:t xml:space="preserve">Implemented </w:t>
      </w:r>
      <w:r>
        <w:rPr>
          <w:rFonts w:ascii="Calibri" w:eastAsia="Calibri" w:hAnsi="Calibri" w:cs="Calibri"/>
          <w:b/>
          <w:sz w:val="22"/>
          <w:szCs w:val="22"/>
        </w:rPr>
        <w:t xml:space="preserve">Core </w:t>
      </w:r>
      <w:proofErr w:type="gramStart"/>
      <w:r>
        <w:rPr>
          <w:rFonts w:ascii="Calibri" w:eastAsia="Calibri" w:hAnsi="Calibri" w:cs="Calibri"/>
          <w:b/>
          <w:sz w:val="22"/>
          <w:szCs w:val="22"/>
        </w:rPr>
        <w:t>Java</w:t>
      </w:r>
      <w:r>
        <w:rPr>
          <w:rFonts w:ascii="Calibri" w:eastAsia="Calibri" w:hAnsi="Calibri" w:cs="Calibri"/>
          <w:sz w:val="22"/>
          <w:szCs w:val="22"/>
        </w:rPr>
        <w:t xml:space="preserve"> ,</w:t>
      </w:r>
      <w:proofErr w:type="gramEnd"/>
      <w:r>
        <w:rPr>
          <w:rFonts w:ascii="Calibri" w:eastAsia="Calibri" w:hAnsi="Calibri" w:cs="Calibri"/>
          <w:sz w:val="22"/>
          <w:szCs w:val="22"/>
        </w:rPr>
        <w:t xml:space="preserve"> </w:t>
      </w:r>
      <w:r>
        <w:rPr>
          <w:rFonts w:ascii="Calibri" w:eastAsia="Calibri" w:hAnsi="Calibri" w:cs="Calibri"/>
          <w:b/>
          <w:sz w:val="22"/>
          <w:szCs w:val="22"/>
        </w:rPr>
        <w:t>Servlets, EJB</w:t>
      </w:r>
      <w:r>
        <w:rPr>
          <w:rFonts w:ascii="Calibri" w:eastAsia="Calibri" w:hAnsi="Calibri" w:cs="Calibri"/>
          <w:sz w:val="22"/>
          <w:szCs w:val="22"/>
        </w:rPr>
        <w:t xml:space="preserve"> and </w:t>
      </w:r>
      <w:r>
        <w:rPr>
          <w:rFonts w:ascii="Calibri" w:eastAsia="Calibri" w:hAnsi="Calibri" w:cs="Calibri"/>
          <w:b/>
          <w:sz w:val="22"/>
          <w:szCs w:val="22"/>
        </w:rPr>
        <w:t>J2EE Patterns</w:t>
      </w:r>
      <w:r>
        <w:rPr>
          <w:rFonts w:ascii="Calibri" w:eastAsia="Calibri" w:hAnsi="Calibri" w:cs="Calibri"/>
          <w:sz w:val="22"/>
          <w:szCs w:val="22"/>
        </w:rPr>
        <w:t xml:space="preserve"> in the Project.</w:t>
      </w:r>
    </w:p>
    <w:p w:rsidR="00F030F3" w:rsidRDefault="00EE4412" w:rsidP="00047C88">
      <w:pPr>
        <w:numPr>
          <w:ilvl w:val="0"/>
          <w:numId w:val="2"/>
        </w:numPr>
        <w:tabs>
          <w:tab w:val="left" w:pos="720"/>
        </w:tabs>
        <w:rPr>
          <w:sz w:val="22"/>
          <w:szCs w:val="22"/>
        </w:rPr>
      </w:pPr>
      <w:r>
        <w:rPr>
          <w:rFonts w:ascii="Calibri" w:eastAsia="Calibri" w:hAnsi="Calibri" w:cs="Calibri"/>
          <w:sz w:val="22"/>
          <w:szCs w:val="22"/>
        </w:rPr>
        <w:t>Coding using Java, Servlets, JSP, HTML and JavaScript.</w:t>
      </w:r>
    </w:p>
    <w:p w:rsidR="00F030F3" w:rsidRDefault="00EE4412" w:rsidP="00047C88">
      <w:pPr>
        <w:numPr>
          <w:ilvl w:val="0"/>
          <w:numId w:val="2"/>
        </w:numPr>
        <w:tabs>
          <w:tab w:val="left" w:pos="720"/>
        </w:tabs>
        <w:rPr>
          <w:sz w:val="22"/>
          <w:szCs w:val="22"/>
        </w:rPr>
      </w:pPr>
      <w:r>
        <w:rPr>
          <w:rFonts w:ascii="Calibri" w:eastAsia="Calibri" w:hAnsi="Calibri" w:cs="Calibri"/>
          <w:sz w:val="22"/>
          <w:szCs w:val="22"/>
        </w:rPr>
        <w:t>Involved in Coverages, Payments and Reporting.</w:t>
      </w:r>
    </w:p>
    <w:p w:rsidR="00F030F3" w:rsidRDefault="00F030F3">
      <w:pPr>
        <w:rPr>
          <w:rFonts w:ascii="Calibri" w:eastAsia="Calibri" w:hAnsi="Calibri" w:cs="Calibri"/>
          <w:b/>
          <w:sz w:val="22"/>
          <w:szCs w:val="22"/>
        </w:rPr>
      </w:pPr>
    </w:p>
    <w:p w:rsidR="00F030F3" w:rsidRDefault="00EE4412">
      <w:pPr>
        <w:rPr>
          <w:rFonts w:ascii="Calibri" w:eastAsia="Calibri" w:hAnsi="Calibri" w:cs="Calibri"/>
          <w:sz w:val="22"/>
          <w:szCs w:val="22"/>
        </w:rPr>
      </w:pPr>
      <w:r>
        <w:rPr>
          <w:rFonts w:ascii="Calibri" w:eastAsia="Calibri" w:hAnsi="Calibri" w:cs="Calibri"/>
          <w:b/>
          <w:sz w:val="22"/>
          <w:szCs w:val="22"/>
        </w:rPr>
        <w:t xml:space="preserve">Environment: </w:t>
      </w:r>
      <w:r>
        <w:rPr>
          <w:rFonts w:ascii="Calibri" w:eastAsia="Calibri" w:hAnsi="Calibri" w:cs="Calibri"/>
          <w:sz w:val="22"/>
          <w:szCs w:val="22"/>
        </w:rPr>
        <w:t xml:space="preserve">Java 1.5, Struts 1.x, EJB 2.x, JSP, Servlets, Ajax, JavaScript, DB2, Eclipse,  SVN, </w:t>
      </w:r>
      <w:proofErr w:type="spellStart"/>
      <w:r>
        <w:rPr>
          <w:rFonts w:ascii="Calibri" w:eastAsia="Calibri" w:hAnsi="Calibri" w:cs="Calibri"/>
          <w:sz w:val="22"/>
          <w:szCs w:val="22"/>
        </w:rPr>
        <w:t>Websphere</w:t>
      </w:r>
      <w:proofErr w:type="spellEnd"/>
      <w:r>
        <w:rPr>
          <w:rFonts w:ascii="Calibri" w:eastAsia="Calibri" w:hAnsi="Calibri" w:cs="Calibri"/>
          <w:sz w:val="22"/>
          <w:szCs w:val="22"/>
        </w:rPr>
        <w:t>, IBM MQ Series, JMS, Linux</w:t>
      </w:r>
    </w:p>
    <w:p w:rsidR="00F030F3" w:rsidRDefault="00F030F3">
      <w:pPr>
        <w:pBdr>
          <w:bottom w:val="single" w:sz="6" w:space="1" w:color="000000"/>
        </w:pBdr>
        <w:rPr>
          <w:rFonts w:ascii="Arial" w:eastAsia="Arial" w:hAnsi="Arial" w:cs="Arial"/>
          <w:b/>
        </w:rPr>
      </w:pPr>
    </w:p>
    <w:p w:rsidR="00F030F3" w:rsidRDefault="00F030F3">
      <w:pPr>
        <w:pBdr>
          <w:bottom w:val="single" w:sz="6" w:space="1" w:color="000000"/>
        </w:pBdr>
        <w:rPr>
          <w:rFonts w:ascii="Arial" w:eastAsia="Arial" w:hAnsi="Arial" w:cs="Arial"/>
          <w:b/>
        </w:rPr>
      </w:pPr>
    </w:p>
    <w:p w:rsidR="00F030F3" w:rsidRDefault="00EE4412">
      <w:pPr>
        <w:pBdr>
          <w:bottom w:val="single" w:sz="6" w:space="1" w:color="000000"/>
        </w:pBdr>
        <w:rPr>
          <w:rFonts w:ascii="Arial" w:eastAsia="Arial" w:hAnsi="Arial" w:cs="Arial"/>
          <w:b/>
        </w:rPr>
      </w:pPr>
      <w:r>
        <w:rPr>
          <w:rFonts w:ascii="Arial" w:eastAsia="Arial" w:hAnsi="Arial" w:cs="Arial"/>
          <w:b/>
        </w:rPr>
        <w:t>USAA, Hyderabad, India</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sidR="00047C88">
        <w:rPr>
          <w:rFonts w:ascii="Arial" w:eastAsia="Arial" w:hAnsi="Arial" w:cs="Arial"/>
          <w:b/>
        </w:rPr>
        <w:t xml:space="preserve">     </w:t>
      </w:r>
      <w:r>
        <w:rPr>
          <w:rFonts w:ascii="Arial" w:eastAsia="Arial" w:hAnsi="Arial" w:cs="Arial"/>
          <w:b/>
        </w:rPr>
        <w:t xml:space="preserve"> Jan 2008– Feb 2010</w:t>
      </w:r>
    </w:p>
    <w:p w:rsidR="00F030F3" w:rsidRDefault="00EE4412">
      <w:pPr>
        <w:rPr>
          <w:rFonts w:ascii="Arial" w:eastAsia="Arial" w:hAnsi="Arial" w:cs="Arial"/>
          <w:b/>
        </w:rPr>
      </w:pPr>
      <w:r>
        <w:rPr>
          <w:rFonts w:ascii="Arial" w:eastAsia="Arial" w:hAnsi="Arial" w:cs="Arial"/>
          <w:i/>
        </w:rPr>
        <w:t xml:space="preserve">Java Developer </w:t>
      </w:r>
    </w:p>
    <w:p w:rsidR="00F030F3" w:rsidRDefault="00F030F3">
      <w:pPr>
        <w:jc w:val="both"/>
        <w:rPr>
          <w:rFonts w:ascii="Calibri" w:eastAsia="Calibri" w:hAnsi="Calibri" w:cs="Calibri"/>
          <w:sz w:val="22"/>
          <w:szCs w:val="22"/>
        </w:rPr>
      </w:pPr>
    </w:p>
    <w:p w:rsidR="00F030F3" w:rsidRDefault="00EE4412">
      <w:pPr>
        <w:jc w:val="both"/>
        <w:rPr>
          <w:rFonts w:ascii="Calibri" w:eastAsia="Calibri" w:hAnsi="Calibri" w:cs="Calibri"/>
          <w:sz w:val="22"/>
          <w:szCs w:val="22"/>
        </w:rPr>
      </w:pPr>
      <w:proofErr w:type="spellStart"/>
      <w:proofErr w:type="gramStart"/>
      <w:r>
        <w:rPr>
          <w:rFonts w:ascii="Calibri" w:eastAsia="Calibri" w:hAnsi="Calibri" w:cs="Calibri"/>
          <w:b/>
          <w:sz w:val="22"/>
          <w:szCs w:val="22"/>
        </w:rPr>
        <w:t>AutoComm</w:t>
      </w:r>
      <w:proofErr w:type="spellEnd"/>
      <w:r>
        <w:rPr>
          <w:rFonts w:ascii="Calibri" w:eastAsia="Calibri" w:hAnsi="Calibri" w:cs="Calibri"/>
          <w:b/>
          <w:sz w:val="22"/>
          <w:szCs w:val="22"/>
        </w:rPr>
        <w:t xml:space="preserve"> </w:t>
      </w:r>
      <w:r>
        <w:rPr>
          <w:rFonts w:ascii="Calibri" w:eastAsia="Calibri" w:hAnsi="Calibri" w:cs="Calibri"/>
          <w:sz w:val="22"/>
          <w:szCs w:val="22"/>
        </w:rPr>
        <w:t xml:space="preserve"> is</w:t>
      </w:r>
      <w:proofErr w:type="gramEnd"/>
      <w:r>
        <w:rPr>
          <w:rFonts w:ascii="Calibri" w:eastAsia="Calibri" w:hAnsi="Calibri" w:cs="Calibri"/>
          <w:sz w:val="22"/>
          <w:szCs w:val="22"/>
        </w:rPr>
        <w:t xml:space="preserve"> for Sending real time alerts, Notifications, email and mails. This effort involves reusable rule framework and Context building framework for different modes of communication</w:t>
      </w:r>
    </w:p>
    <w:p w:rsidR="00F030F3" w:rsidRDefault="00F030F3">
      <w:pPr>
        <w:rPr>
          <w:rFonts w:ascii="Calibri" w:eastAsia="Calibri" w:hAnsi="Calibri" w:cs="Calibri"/>
          <w:b/>
          <w:sz w:val="22"/>
          <w:szCs w:val="22"/>
        </w:rPr>
      </w:pPr>
    </w:p>
    <w:p w:rsidR="00F030F3" w:rsidRDefault="00EE4412">
      <w:pPr>
        <w:jc w:val="both"/>
        <w:rPr>
          <w:rFonts w:ascii="Calibri" w:eastAsia="Calibri" w:hAnsi="Calibri" w:cs="Calibri"/>
          <w:b/>
          <w:sz w:val="22"/>
          <w:szCs w:val="22"/>
        </w:rPr>
      </w:pPr>
      <w:r>
        <w:rPr>
          <w:rFonts w:ascii="Calibri" w:eastAsia="Calibri" w:hAnsi="Calibri" w:cs="Calibri"/>
          <w:b/>
          <w:sz w:val="22"/>
          <w:szCs w:val="22"/>
        </w:rPr>
        <w:t xml:space="preserve">Responsibilities:  </w:t>
      </w:r>
    </w:p>
    <w:p w:rsidR="00F030F3" w:rsidRDefault="00EE4412" w:rsidP="00047C88">
      <w:pPr>
        <w:widowControl w:val="0"/>
        <w:numPr>
          <w:ilvl w:val="0"/>
          <w:numId w:val="4"/>
        </w:numPr>
        <w:jc w:val="both"/>
        <w:rPr>
          <w:sz w:val="22"/>
          <w:szCs w:val="22"/>
        </w:rPr>
      </w:pPr>
      <w:r>
        <w:rPr>
          <w:rFonts w:ascii="Calibri" w:eastAsia="Calibri" w:hAnsi="Calibri" w:cs="Calibri"/>
          <w:sz w:val="22"/>
          <w:szCs w:val="22"/>
        </w:rPr>
        <w:t xml:space="preserve">Involved in design and development of </w:t>
      </w:r>
      <w:r>
        <w:rPr>
          <w:rFonts w:ascii="Calibri" w:eastAsia="Calibri" w:hAnsi="Calibri" w:cs="Calibri"/>
          <w:b/>
          <w:sz w:val="22"/>
          <w:szCs w:val="22"/>
        </w:rPr>
        <w:t>workflow</w:t>
      </w:r>
      <w:r>
        <w:rPr>
          <w:rFonts w:ascii="Calibri" w:eastAsia="Calibri" w:hAnsi="Calibri" w:cs="Calibri"/>
          <w:sz w:val="22"/>
          <w:szCs w:val="22"/>
        </w:rPr>
        <w:t xml:space="preserve"> and </w:t>
      </w:r>
      <w:r>
        <w:rPr>
          <w:rFonts w:ascii="Calibri" w:eastAsia="Calibri" w:hAnsi="Calibri" w:cs="Calibri"/>
          <w:b/>
          <w:sz w:val="22"/>
          <w:szCs w:val="22"/>
        </w:rPr>
        <w:t>support</w:t>
      </w:r>
      <w:r>
        <w:rPr>
          <w:rFonts w:ascii="Calibri" w:eastAsia="Calibri" w:hAnsi="Calibri" w:cs="Calibri"/>
          <w:sz w:val="22"/>
          <w:szCs w:val="22"/>
        </w:rPr>
        <w:t xml:space="preserve">. </w:t>
      </w:r>
    </w:p>
    <w:p w:rsidR="00F030F3" w:rsidRDefault="00EE4412" w:rsidP="00047C88">
      <w:pPr>
        <w:numPr>
          <w:ilvl w:val="0"/>
          <w:numId w:val="4"/>
        </w:numPr>
        <w:jc w:val="both"/>
        <w:rPr>
          <w:sz w:val="22"/>
          <w:szCs w:val="22"/>
        </w:rPr>
      </w:pPr>
      <w:r>
        <w:rPr>
          <w:rFonts w:ascii="Calibri" w:eastAsia="Calibri" w:hAnsi="Calibri" w:cs="Calibri"/>
          <w:sz w:val="22"/>
          <w:szCs w:val="22"/>
        </w:rPr>
        <w:t xml:space="preserve">Developed user interface on </w:t>
      </w:r>
      <w:r>
        <w:rPr>
          <w:rFonts w:ascii="Calibri" w:eastAsia="Calibri" w:hAnsi="Calibri" w:cs="Calibri"/>
          <w:b/>
          <w:sz w:val="22"/>
          <w:szCs w:val="22"/>
        </w:rPr>
        <w:t>Struts Framework</w:t>
      </w:r>
      <w:r>
        <w:rPr>
          <w:rFonts w:ascii="Calibri" w:eastAsia="Calibri" w:hAnsi="Calibri" w:cs="Calibri"/>
          <w:sz w:val="22"/>
          <w:szCs w:val="22"/>
        </w:rPr>
        <w:t xml:space="preserve"> using </w:t>
      </w:r>
      <w:r>
        <w:rPr>
          <w:rFonts w:ascii="Calibri" w:eastAsia="Calibri" w:hAnsi="Calibri" w:cs="Calibri"/>
          <w:b/>
          <w:sz w:val="22"/>
          <w:szCs w:val="22"/>
        </w:rPr>
        <w:t xml:space="preserve">JSP </w:t>
      </w:r>
      <w:r>
        <w:rPr>
          <w:rFonts w:ascii="Calibri" w:eastAsia="Calibri" w:hAnsi="Calibri" w:cs="Calibri"/>
          <w:sz w:val="22"/>
          <w:szCs w:val="22"/>
        </w:rPr>
        <w:t>and</w:t>
      </w:r>
      <w:r>
        <w:rPr>
          <w:rFonts w:ascii="Calibri" w:eastAsia="Calibri" w:hAnsi="Calibri" w:cs="Calibri"/>
          <w:b/>
          <w:sz w:val="22"/>
          <w:szCs w:val="22"/>
        </w:rPr>
        <w:t xml:space="preserve"> HTML</w:t>
      </w:r>
      <w:r>
        <w:rPr>
          <w:rFonts w:ascii="Calibri" w:eastAsia="Calibri" w:hAnsi="Calibri" w:cs="Calibri"/>
          <w:sz w:val="22"/>
          <w:szCs w:val="22"/>
        </w:rPr>
        <w:t>.</w:t>
      </w:r>
    </w:p>
    <w:p w:rsidR="00F030F3" w:rsidRDefault="00EE4412" w:rsidP="00047C88">
      <w:pPr>
        <w:numPr>
          <w:ilvl w:val="0"/>
          <w:numId w:val="4"/>
        </w:numPr>
        <w:jc w:val="both"/>
        <w:rPr>
          <w:sz w:val="22"/>
          <w:szCs w:val="22"/>
        </w:rPr>
      </w:pPr>
      <w:r>
        <w:rPr>
          <w:rFonts w:ascii="Calibri" w:eastAsia="Calibri" w:hAnsi="Calibri" w:cs="Calibri"/>
          <w:sz w:val="22"/>
          <w:szCs w:val="22"/>
        </w:rPr>
        <w:t xml:space="preserve">Created </w:t>
      </w:r>
      <w:r>
        <w:rPr>
          <w:rFonts w:ascii="Calibri" w:eastAsia="Calibri" w:hAnsi="Calibri" w:cs="Calibri"/>
          <w:b/>
          <w:sz w:val="22"/>
          <w:szCs w:val="22"/>
        </w:rPr>
        <w:t>Servlets</w:t>
      </w:r>
      <w:r>
        <w:rPr>
          <w:rFonts w:ascii="Calibri" w:eastAsia="Calibri" w:hAnsi="Calibri" w:cs="Calibri"/>
          <w:sz w:val="22"/>
          <w:szCs w:val="22"/>
        </w:rPr>
        <w:t xml:space="preserve"> which route submittals to appropriate Enterprise Java Bean (</w:t>
      </w:r>
      <w:r>
        <w:rPr>
          <w:rFonts w:ascii="Calibri" w:eastAsia="Calibri" w:hAnsi="Calibri" w:cs="Calibri"/>
          <w:b/>
          <w:sz w:val="22"/>
          <w:szCs w:val="22"/>
        </w:rPr>
        <w:t>EJB</w:t>
      </w:r>
      <w:r>
        <w:rPr>
          <w:rFonts w:ascii="Calibri" w:eastAsia="Calibri" w:hAnsi="Calibri" w:cs="Calibri"/>
          <w:sz w:val="22"/>
          <w:szCs w:val="22"/>
        </w:rPr>
        <w:t>) components and render retrieved information.</w:t>
      </w:r>
    </w:p>
    <w:p w:rsidR="00F030F3" w:rsidRDefault="00EE4412" w:rsidP="00047C88">
      <w:pPr>
        <w:numPr>
          <w:ilvl w:val="0"/>
          <w:numId w:val="4"/>
        </w:numPr>
        <w:jc w:val="both"/>
        <w:rPr>
          <w:sz w:val="22"/>
          <w:szCs w:val="22"/>
        </w:rPr>
      </w:pPr>
      <w:r>
        <w:rPr>
          <w:rFonts w:ascii="Calibri" w:eastAsia="Calibri" w:hAnsi="Calibri" w:cs="Calibri"/>
          <w:sz w:val="22"/>
          <w:szCs w:val="22"/>
        </w:rPr>
        <w:t>Developed Soap Web Services</w:t>
      </w:r>
    </w:p>
    <w:p w:rsidR="00F030F3" w:rsidRDefault="00EE4412" w:rsidP="00047C88">
      <w:pPr>
        <w:numPr>
          <w:ilvl w:val="0"/>
          <w:numId w:val="4"/>
        </w:numPr>
        <w:jc w:val="both"/>
        <w:rPr>
          <w:sz w:val="22"/>
          <w:szCs w:val="22"/>
        </w:rPr>
      </w:pPr>
      <w:r>
        <w:rPr>
          <w:rFonts w:ascii="Calibri" w:eastAsia="Calibri" w:hAnsi="Calibri" w:cs="Calibri"/>
          <w:sz w:val="22"/>
          <w:szCs w:val="22"/>
        </w:rPr>
        <w:t>Developed Code to Generate PDFs.</w:t>
      </w:r>
    </w:p>
    <w:p w:rsidR="00F030F3" w:rsidRDefault="00EE4412" w:rsidP="00047C88">
      <w:pPr>
        <w:numPr>
          <w:ilvl w:val="0"/>
          <w:numId w:val="4"/>
        </w:numPr>
        <w:jc w:val="both"/>
        <w:rPr>
          <w:sz w:val="22"/>
          <w:szCs w:val="22"/>
        </w:rPr>
      </w:pPr>
      <w:r>
        <w:rPr>
          <w:rFonts w:ascii="Calibri" w:eastAsia="Calibri" w:hAnsi="Calibri" w:cs="Calibri"/>
          <w:sz w:val="22"/>
          <w:szCs w:val="22"/>
        </w:rPr>
        <w:t xml:space="preserve">Developed various </w:t>
      </w:r>
      <w:r>
        <w:rPr>
          <w:rFonts w:ascii="Calibri" w:eastAsia="Calibri" w:hAnsi="Calibri" w:cs="Calibri"/>
          <w:b/>
          <w:sz w:val="22"/>
          <w:szCs w:val="22"/>
        </w:rPr>
        <w:t>EJB components</w:t>
      </w:r>
      <w:r>
        <w:rPr>
          <w:rFonts w:ascii="Calibri" w:eastAsia="Calibri" w:hAnsi="Calibri" w:cs="Calibri"/>
          <w:sz w:val="22"/>
          <w:szCs w:val="22"/>
        </w:rPr>
        <w:t xml:space="preserve"> to fulfill the business functionality.</w:t>
      </w:r>
    </w:p>
    <w:p w:rsidR="00F030F3" w:rsidRDefault="00EE4412" w:rsidP="00047C88">
      <w:pPr>
        <w:numPr>
          <w:ilvl w:val="0"/>
          <w:numId w:val="4"/>
        </w:numPr>
        <w:jc w:val="both"/>
        <w:rPr>
          <w:sz w:val="22"/>
          <w:szCs w:val="22"/>
        </w:rPr>
      </w:pPr>
      <w:r>
        <w:rPr>
          <w:rFonts w:ascii="Calibri" w:eastAsia="Calibri" w:hAnsi="Calibri" w:cs="Calibri"/>
          <w:sz w:val="22"/>
          <w:szCs w:val="22"/>
        </w:rPr>
        <w:t xml:space="preserve">Developed </w:t>
      </w:r>
      <w:r>
        <w:rPr>
          <w:rFonts w:ascii="Calibri" w:eastAsia="Calibri" w:hAnsi="Calibri" w:cs="Calibri"/>
          <w:b/>
          <w:sz w:val="22"/>
          <w:szCs w:val="22"/>
        </w:rPr>
        <w:t>Session Beans</w:t>
      </w:r>
      <w:r>
        <w:rPr>
          <w:rFonts w:ascii="Calibri" w:eastAsia="Calibri" w:hAnsi="Calibri" w:cs="Calibri"/>
          <w:sz w:val="22"/>
          <w:szCs w:val="22"/>
        </w:rPr>
        <w:t xml:space="preserve"> to process requests from the user and used </w:t>
      </w:r>
      <w:r>
        <w:rPr>
          <w:rFonts w:ascii="Calibri" w:eastAsia="Calibri" w:hAnsi="Calibri" w:cs="Calibri"/>
          <w:b/>
          <w:sz w:val="22"/>
          <w:szCs w:val="22"/>
        </w:rPr>
        <w:t>entity beans</w:t>
      </w:r>
      <w:r>
        <w:rPr>
          <w:rFonts w:ascii="Calibri" w:eastAsia="Calibri" w:hAnsi="Calibri" w:cs="Calibri"/>
          <w:sz w:val="22"/>
          <w:szCs w:val="22"/>
        </w:rPr>
        <w:t xml:space="preserve"> to retrieve and update customer information.</w:t>
      </w:r>
    </w:p>
    <w:p w:rsidR="00F030F3" w:rsidRDefault="00EE4412" w:rsidP="00047C88">
      <w:pPr>
        <w:numPr>
          <w:ilvl w:val="0"/>
          <w:numId w:val="4"/>
        </w:numPr>
        <w:jc w:val="both"/>
        <w:rPr>
          <w:sz w:val="22"/>
          <w:szCs w:val="22"/>
        </w:rPr>
      </w:pPr>
      <w:r>
        <w:rPr>
          <w:rFonts w:ascii="Calibri" w:eastAsia="Calibri" w:hAnsi="Calibri" w:cs="Calibri"/>
          <w:sz w:val="22"/>
          <w:szCs w:val="22"/>
        </w:rPr>
        <w:t xml:space="preserve">Developed application using </w:t>
      </w:r>
      <w:r>
        <w:rPr>
          <w:rFonts w:ascii="Calibri" w:eastAsia="Calibri" w:hAnsi="Calibri" w:cs="Calibri"/>
          <w:b/>
          <w:sz w:val="22"/>
          <w:szCs w:val="22"/>
        </w:rPr>
        <w:t>Object Oriented Design Principles.</w:t>
      </w:r>
    </w:p>
    <w:p w:rsidR="00F030F3" w:rsidRDefault="00EE4412" w:rsidP="00047C88">
      <w:pPr>
        <w:numPr>
          <w:ilvl w:val="0"/>
          <w:numId w:val="4"/>
        </w:numPr>
        <w:jc w:val="both"/>
        <w:rPr>
          <w:sz w:val="22"/>
          <w:szCs w:val="22"/>
        </w:rPr>
      </w:pPr>
      <w:r>
        <w:rPr>
          <w:rFonts w:ascii="Calibri" w:eastAsia="Calibri" w:hAnsi="Calibri" w:cs="Calibri"/>
          <w:sz w:val="22"/>
          <w:szCs w:val="22"/>
        </w:rPr>
        <w:t xml:space="preserve">Implemented the Email module, which included setting up </w:t>
      </w:r>
      <w:proofErr w:type="spellStart"/>
      <w:r>
        <w:rPr>
          <w:rFonts w:ascii="Calibri" w:eastAsia="Calibri" w:hAnsi="Calibri" w:cs="Calibri"/>
          <w:b/>
          <w:sz w:val="22"/>
          <w:szCs w:val="22"/>
        </w:rPr>
        <w:t>MQmessage</w:t>
      </w:r>
      <w:proofErr w:type="spellEnd"/>
      <w:r>
        <w:rPr>
          <w:rFonts w:ascii="Calibri" w:eastAsia="Calibri" w:hAnsi="Calibri" w:cs="Calibri"/>
          <w:b/>
          <w:sz w:val="22"/>
          <w:szCs w:val="22"/>
        </w:rPr>
        <w:t xml:space="preserve"> queue</w:t>
      </w:r>
      <w:r>
        <w:rPr>
          <w:rFonts w:ascii="Calibri" w:eastAsia="Calibri" w:hAnsi="Calibri" w:cs="Calibri"/>
          <w:sz w:val="22"/>
          <w:szCs w:val="22"/>
        </w:rPr>
        <w:t xml:space="preserve">, designing and developing email client which sent Java messages to the message queue, designing and developing </w:t>
      </w:r>
      <w:r>
        <w:rPr>
          <w:rFonts w:ascii="Calibri" w:eastAsia="Calibri" w:hAnsi="Calibri" w:cs="Calibri"/>
          <w:b/>
          <w:sz w:val="22"/>
          <w:szCs w:val="22"/>
        </w:rPr>
        <w:t>message driven beans</w:t>
      </w:r>
      <w:r>
        <w:rPr>
          <w:rFonts w:ascii="Calibri" w:eastAsia="Calibri" w:hAnsi="Calibri" w:cs="Calibri"/>
          <w:sz w:val="22"/>
          <w:szCs w:val="22"/>
        </w:rPr>
        <w:t xml:space="preserve"> that consumed the messages from the queue and sent emails using contents from the message.</w:t>
      </w:r>
    </w:p>
    <w:p w:rsidR="00F030F3" w:rsidRDefault="00EE4412" w:rsidP="00047C88">
      <w:pPr>
        <w:numPr>
          <w:ilvl w:val="0"/>
          <w:numId w:val="4"/>
        </w:numPr>
        <w:jc w:val="both"/>
        <w:rPr>
          <w:sz w:val="22"/>
          <w:szCs w:val="22"/>
        </w:rPr>
      </w:pPr>
      <w:r>
        <w:rPr>
          <w:rFonts w:ascii="Calibri" w:eastAsia="Calibri" w:hAnsi="Calibri" w:cs="Calibri"/>
          <w:sz w:val="22"/>
          <w:szCs w:val="22"/>
        </w:rPr>
        <w:t xml:space="preserve">Monitored the </w:t>
      </w:r>
      <w:r>
        <w:rPr>
          <w:rFonts w:ascii="Calibri" w:eastAsia="Calibri" w:hAnsi="Calibri" w:cs="Calibri"/>
          <w:b/>
          <w:sz w:val="22"/>
          <w:szCs w:val="22"/>
        </w:rPr>
        <w:t>error logs</w:t>
      </w:r>
      <w:r>
        <w:rPr>
          <w:rFonts w:ascii="Calibri" w:eastAsia="Calibri" w:hAnsi="Calibri" w:cs="Calibri"/>
          <w:sz w:val="22"/>
          <w:szCs w:val="22"/>
        </w:rPr>
        <w:t xml:space="preserve"> using </w:t>
      </w:r>
      <w:r>
        <w:rPr>
          <w:rFonts w:ascii="Calibri" w:eastAsia="Calibri" w:hAnsi="Calibri" w:cs="Calibri"/>
          <w:b/>
          <w:sz w:val="22"/>
          <w:szCs w:val="22"/>
        </w:rPr>
        <w:t>Log4J</w:t>
      </w:r>
      <w:r>
        <w:rPr>
          <w:rFonts w:ascii="Calibri" w:eastAsia="Calibri" w:hAnsi="Calibri" w:cs="Calibri"/>
          <w:sz w:val="22"/>
          <w:szCs w:val="22"/>
        </w:rPr>
        <w:t xml:space="preserve"> and fixing the problems.</w:t>
      </w:r>
    </w:p>
    <w:p w:rsidR="00F030F3" w:rsidRDefault="00EE4412" w:rsidP="00047C88">
      <w:pPr>
        <w:numPr>
          <w:ilvl w:val="0"/>
          <w:numId w:val="4"/>
        </w:numPr>
        <w:jc w:val="both"/>
        <w:rPr>
          <w:sz w:val="22"/>
          <w:szCs w:val="22"/>
        </w:rPr>
      </w:pPr>
      <w:r>
        <w:rPr>
          <w:rFonts w:ascii="Calibri" w:eastAsia="Calibri" w:hAnsi="Calibri" w:cs="Calibri"/>
          <w:sz w:val="22"/>
          <w:szCs w:val="22"/>
        </w:rPr>
        <w:t xml:space="preserve">Used </w:t>
      </w:r>
      <w:proofErr w:type="spellStart"/>
      <w:r>
        <w:rPr>
          <w:rFonts w:ascii="Calibri" w:eastAsia="Calibri" w:hAnsi="Calibri" w:cs="Calibri"/>
          <w:b/>
          <w:sz w:val="22"/>
          <w:szCs w:val="22"/>
        </w:rPr>
        <w:t>Websphere</w:t>
      </w:r>
      <w:proofErr w:type="spellEnd"/>
      <w:r>
        <w:rPr>
          <w:rFonts w:ascii="Calibri" w:eastAsia="Calibri" w:hAnsi="Calibri" w:cs="Calibri"/>
          <w:b/>
          <w:sz w:val="22"/>
          <w:szCs w:val="22"/>
        </w:rPr>
        <w:t xml:space="preserve"> Application Server</w:t>
      </w:r>
      <w:r>
        <w:rPr>
          <w:rFonts w:ascii="Calibri" w:eastAsia="Calibri" w:hAnsi="Calibri" w:cs="Calibri"/>
          <w:sz w:val="22"/>
          <w:szCs w:val="22"/>
        </w:rPr>
        <w:t xml:space="preserve"> for deploying various components of application. </w:t>
      </w:r>
    </w:p>
    <w:p w:rsidR="00F030F3" w:rsidRDefault="00F030F3">
      <w:pPr>
        <w:rPr>
          <w:rFonts w:ascii="Calibri" w:eastAsia="Calibri" w:hAnsi="Calibri" w:cs="Calibri"/>
          <w:b/>
          <w:sz w:val="22"/>
          <w:szCs w:val="22"/>
        </w:rPr>
      </w:pPr>
    </w:p>
    <w:p w:rsidR="00F030F3" w:rsidRDefault="00EE4412">
      <w:pPr>
        <w:rPr>
          <w:rFonts w:ascii="Calibri" w:eastAsia="Calibri" w:hAnsi="Calibri" w:cs="Calibri"/>
          <w:sz w:val="22"/>
          <w:szCs w:val="22"/>
        </w:rPr>
      </w:pPr>
      <w:r>
        <w:rPr>
          <w:rFonts w:ascii="Calibri" w:eastAsia="Calibri" w:hAnsi="Calibri" w:cs="Calibri"/>
          <w:b/>
          <w:sz w:val="22"/>
          <w:szCs w:val="22"/>
        </w:rPr>
        <w:t>Programming Tools &amp;Technologies</w:t>
      </w:r>
      <w:r>
        <w:rPr>
          <w:rFonts w:ascii="Calibri" w:eastAsia="Calibri" w:hAnsi="Calibri" w:cs="Calibri"/>
          <w:sz w:val="22"/>
          <w:szCs w:val="22"/>
        </w:rPr>
        <w:t xml:space="preserve"> :Java, Struts 1.x, EJB2.x, JSP, Servlets, Ajax, JavaScript, Oracle, Eclipse, CVS,SVN, Linux, </w:t>
      </w:r>
      <w:proofErr w:type="spellStart"/>
      <w:r>
        <w:rPr>
          <w:rFonts w:ascii="Calibri" w:eastAsia="Calibri" w:hAnsi="Calibri" w:cs="Calibri"/>
          <w:sz w:val="22"/>
          <w:szCs w:val="22"/>
        </w:rPr>
        <w:t>Jboss</w:t>
      </w:r>
      <w:proofErr w:type="spellEnd"/>
      <w:r>
        <w:rPr>
          <w:rFonts w:ascii="Calibri" w:eastAsia="Calibri" w:hAnsi="Calibri" w:cs="Calibri"/>
          <w:sz w:val="22"/>
          <w:szCs w:val="22"/>
        </w:rPr>
        <w:t>, IBM MQ Series, JMS, Linux</w:t>
      </w:r>
    </w:p>
    <w:p w:rsidR="00F030F3" w:rsidRDefault="00F030F3">
      <w:pPr>
        <w:rPr>
          <w:rFonts w:ascii="Calibri" w:eastAsia="Calibri" w:hAnsi="Calibri" w:cs="Calibri"/>
          <w:sz w:val="22"/>
          <w:szCs w:val="22"/>
        </w:rPr>
      </w:pPr>
    </w:p>
    <w:sectPr w:rsidR="00F030F3" w:rsidSect="00047C88">
      <w:headerReference w:type="even" r:id="rId8"/>
      <w:headerReference w:type="default" r:id="rId9"/>
      <w:footerReference w:type="even" r:id="rId10"/>
      <w:footerReference w:type="default" r:id="rId11"/>
      <w:headerReference w:type="first" r:id="rId12"/>
      <w:footerReference w:type="first" r:id="rId13"/>
      <w:pgSz w:w="11909" w:h="16834" w:code="9"/>
      <w:pgMar w:top="288" w:right="1080" w:bottom="288" w:left="1080"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4C2F" w:rsidRDefault="001F4C2F">
      <w:r>
        <w:separator/>
      </w:r>
    </w:p>
  </w:endnote>
  <w:endnote w:type="continuationSeparator" w:id="0">
    <w:p w:rsidR="001F4C2F" w:rsidRDefault="001F4C2F">
      <w:r>
        <w:continuationSeparator/>
      </w:r>
    </w:p>
  </w:endnote>
  <w:endnote w:type="continuationNotice" w:id="1">
    <w:p w:rsidR="001F4C2F" w:rsidRDefault="001F4C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DFA" w:rsidRDefault="00BB0D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0F3" w:rsidRDefault="00F030F3">
    <w:pPr>
      <w:widowControl w:val="0"/>
      <w:spacing w:line="276" w:lineRule="auto"/>
      <w:rPr>
        <w:rFonts w:ascii="Calibri" w:eastAsia="Calibri" w:hAnsi="Calibri" w:cs="Calibri"/>
        <w:sz w:val="22"/>
        <w:szCs w:val="22"/>
      </w:rPr>
    </w:pPr>
  </w:p>
  <w:tbl>
    <w:tblPr>
      <w:tblW w:w="8838" w:type="dxa"/>
      <w:tblInd w:w="-106" w:type="dxa"/>
      <w:tblLayout w:type="fixed"/>
      <w:tblCellMar>
        <w:left w:w="115" w:type="dxa"/>
        <w:right w:w="115" w:type="dxa"/>
      </w:tblCellMar>
      <w:tblLook w:val="0000" w:firstRow="0" w:lastRow="0" w:firstColumn="0" w:lastColumn="0" w:noHBand="0" w:noVBand="0"/>
      <w:tblPrChange w:id="3" w:author="Other Author" w:date="2018-06-07T08:45:00Z">
        <w:tblPr>
          <w:tblStyle w:val="a0"/>
          <w:tblW w:w="8838" w:type="dxa"/>
          <w:tblInd w:w="-106" w:type="dxa"/>
          <w:tblLayout w:type="fixed"/>
          <w:tblLook w:val="0000" w:firstRow="0" w:lastRow="0" w:firstColumn="0" w:lastColumn="0" w:noHBand="0" w:noVBand="0"/>
        </w:tblPr>
      </w:tblPrChange>
    </w:tblPr>
    <w:tblGrid>
      <w:gridCol w:w="3192"/>
      <w:gridCol w:w="3192"/>
      <w:gridCol w:w="2454"/>
      <w:tblGridChange w:id="4">
        <w:tblGrid>
          <w:gridCol w:w="3192"/>
          <w:gridCol w:w="3192"/>
          <w:gridCol w:w="2454"/>
        </w:tblGrid>
      </w:tblGridChange>
    </w:tblGrid>
    <w:tr w:rsidR="00F030F3">
      <w:tc>
        <w:tcPr>
          <w:tcW w:w="3192" w:type="dxa"/>
          <w:tcBorders>
            <w:top w:val="single" w:sz="4" w:space="0" w:color="000000"/>
          </w:tcBorders>
          <w:tcPrChange w:id="5" w:author="Other Author" w:date="2018-06-07T08:45:00Z">
            <w:tcPr>
              <w:tcW w:w="3192" w:type="dxa"/>
              <w:tcBorders>
                <w:top w:val="single" w:sz="4" w:space="0" w:color="000000"/>
              </w:tcBorders>
            </w:tcPr>
          </w:tcPrChange>
        </w:tcPr>
        <w:p w:rsidR="00F030F3" w:rsidRDefault="00EE4412">
          <w:pPr>
            <w:tabs>
              <w:tab w:val="center" w:pos="4513"/>
              <w:tab w:val="right" w:pos="9026"/>
            </w:tabs>
            <w:rPr>
              <w:sz w:val="18"/>
              <w:szCs w:val="18"/>
            </w:rPr>
          </w:pPr>
          <w:r>
            <w:rPr>
              <w:sz w:val="18"/>
              <w:szCs w:val="18"/>
            </w:rPr>
            <w:t xml:space="preserve">Page </w:t>
          </w:r>
          <w:ins w:id="6" w:author="Other Author" w:date="2018-06-07T08:45:00Z">
            <w:r>
              <w:rPr>
                <w:sz w:val="18"/>
                <w:szCs w:val="18"/>
              </w:rPr>
              <w:fldChar w:fldCharType="begin"/>
            </w:r>
            <w:r>
              <w:rPr>
                <w:sz w:val="18"/>
                <w:szCs w:val="18"/>
              </w:rPr>
              <w:instrText>PAGE</w:instrText>
            </w:r>
          </w:ins>
          <w:r>
            <w:rPr>
              <w:sz w:val="18"/>
              <w:szCs w:val="18"/>
            </w:rPr>
            <w:fldChar w:fldCharType="separate"/>
          </w:r>
          <w:r w:rsidR="00047C88">
            <w:rPr>
              <w:noProof/>
              <w:sz w:val="18"/>
              <w:szCs w:val="18"/>
            </w:rPr>
            <w:t>5</w:t>
          </w:r>
          <w:ins w:id="7" w:author="Other Author" w:date="2018-06-07T08:45:00Z">
            <w:r>
              <w:rPr>
                <w:sz w:val="18"/>
                <w:szCs w:val="18"/>
              </w:rPr>
              <w:fldChar w:fldCharType="end"/>
            </w:r>
          </w:ins>
          <w:del w:id="8" w:author="Other Author" w:date="2018-06-07T08:45:00Z">
            <w:r>
              <w:rPr>
                <w:sz w:val="18"/>
                <w:szCs w:val="18"/>
              </w:rPr>
              <w:fldChar w:fldCharType="begin"/>
            </w:r>
            <w:r>
              <w:rPr>
                <w:sz w:val="18"/>
                <w:szCs w:val="18"/>
              </w:rPr>
              <w:delInstrText>PAGE</w:delInstrText>
            </w:r>
            <w:r>
              <w:rPr>
                <w:sz w:val="18"/>
                <w:szCs w:val="18"/>
              </w:rPr>
              <w:fldChar w:fldCharType="separate"/>
            </w:r>
            <w:r w:rsidR="00153317">
              <w:rPr>
                <w:noProof/>
                <w:sz w:val="18"/>
                <w:szCs w:val="18"/>
              </w:rPr>
              <w:delText>2</w:delText>
            </w:r>
            <w:r>
              <w:rPr>
                <w:sz w:val="18"/>
                <w:szCs w:val="18"/>
              </w:rPr>
              <w:fldChar w:fldCharType="end"/>
            </w:r>
          </w:del>
        </w:p>
      </w:tc>
      <w:tc>
        <w:tcPr>
          <w:tcW w:w="3192" w:type="dxa"/>
          <w:tcBorders>
            <w:top w:val="single" w:sz="4" w:space="0" w:color="000000"/>
          </w:tcBorders>
          <w:tcPrChange w:id="9" w:author="Other Author" w:date="2018-06-07T08:45:00Z">
            <w:tcPr>
              <w:tcW w:w="3192" w:type="dxa"/>
              <w:tcBorders>
                <w:top w:val="single" w:sz="4" w:space="0" w:color="000000"/>
              </w:tcBorders>
            </w:tcPr>
          </w:tcPrChange>
        </w:tcPr>
        <w:p w:rsidR="00F030F3" w:rsidRDefault="00F030F3">
          <w:pPr>
            <w:tabs>
              <w:tab w:val="center" w:pos="4513"/>
              <w:tab w:val="right" w:pos="9026"/>
            </w:tabs>
            <w:jc w:val="center"/>
            <w:rPr>
              <w:sz w:val="20"/>
              <w:szCs w:val="20"/>
            </w:rPr>
          </w:pPr>
        </w:p>
      </w:tc>
      <w:tc>
        <w:tcPr>
          <w:tcW w:w="2454" w:type="dxa"/>
          <w:tcBorders>
            <w:top w:val="single" w:sz="4" w:space="0" w:color="000000"/>
          </w:tcBorders>
          <w:tcPrChange w:id="10" w:author="Other Author" w:date="2018-06-07T08:45:00Z">
            <w:tcPr>
              <w:tcW w:w="2454" w:type="dxa"/>
              <w:tcBorders>
                <w:top w:val="single" w:sz="4" w:space="0" w:color="000000"/>
              </w:tcBorders>
            </w:tcPr>
          </w:tcPrChange>
        </w:tcPr>
        <w:p w:rsidR="00F030F3" w:rsidRDefault="00F030F3">
          <w:pPr>
            <w:tabs>
              <w:tab w:val="center" w:pos="4513"/>
              <w:tab w:val="right" w:pos="9026"/>
            </w:tabs>
            <w:jc w:val="right"/>
          </w:pPr>
        </w:p>
      </w:tc>
    </w:tr>
  </w:tbl>
  <w:p w:rsidR="00F030F3" w:rsidRDefault="00F030F3">
    <w:pPr>
      <w:tabs>
        <w:tab w:val="center" w:pos="4513"/>
        <w:tab w:val="right" w:pos="9026"/>
      </w:tabs>
    </w:pPr>
  </w:p>
  <w:p w:rsidR="00F030F3" w:rsidRDefault="00F030F3">
    <w:pPr>
      <w:tabs>
        <w:tab w:val="center" w:pos="4513"/>
        <w:tab w:val="right" w:pos="902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DFA" w:rsidRDefault="00BB0D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4C2F" w:rsidRDefault="001F4C2F">
      <w:r>
        <w:separator/>
      </w:r>
    </w:p>
  </w:footnote>
  <w:footnote w:type="continuationSeparator" w:id="0">
    <w:p w:rsidR="001F4C2F" w:rsidRDefault="001F4C2F">
      <w:r>
        <w:continuationSeparator/>
      </w:r>
    </w:p>
  </w:footnote>
  <w:footnote w:type="continuationNotice" w:id="1">
    <w:p w:rsidR="001F4C2F" w:rsidRDefault="001F4C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DFA" w:rsidRDefault="00BB0D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317" w:rsidRDefault="001533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DFA" w:rsidRDefault="00BB0D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D34F8"/>
    <w:multiLevelType w:val="multilevel"/>
    <w:tmpl w:val="B32660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A75974"/>
    <w:multiLevelType w:val="multilevel"/>
    <w:tmpl w:val="F92CC4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CFA60B3"/>
    <w:multiLevelType w:val="multilevel"/>
    <w:tmpl w:val="090C5F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6D306CD"/>
    <w:multiLevelType w:val="multilevel"/>
    <w:tmpl w:val="145C91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3E31164C"/>
    <w:multiLevelType w:val="multilevel"/>
    <w:tmpl w:val="08808D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8F509ED"/>
    <w:multiLevelType w:val="multilevel"/>
    <w:tmpl w:val="115444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9814132"/>
    <w:multiLevelType w:val="multilevel"/>
    <w:tmpl w:val="962C9B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71FB03F2"/>
    <w:multiLevelType w:val="multilevel"/>
    <w:tmpl w:val="FABC9654"/>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15:restartNumberingAfterBreak="0">
    <w:nsid w:val="7716595F"/>
    <w:multiLevelType w:val="multilevel"/>
    <w:tmpl w:val="D21AAA20"/>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B0E082B"/>
    <w:multiLevelType w:val="multilevel"/>
    <w:tmpl w:val="39B2E4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4"/>
  </w:num>
  <w:num w:numId="3">
    <w:abstractNumId w:val="9"/>
  </w:num>
  <w:num w:numId="4">
    <w:abstractNumId w:val="5"/>
  </w:num>
  <w:num w:numId="5">
    <w:abstractNumId w:val="6"/>
  </w:num>
  <w:num w:numId="6">
    <w:abstractNumId w:val="8"/>
  </w:num>
  <w:num w:numId="7">
    <w:abstractNumId w:val="1"/>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0F3"/>
    <w:rsid w:val="00001198"/>
    <w:rsid w:val="00047C88"/>
    <w:rsid w:val="000D7E46"/>
    <w:rsid w:val="00153317"/>
    <w:rsid w:val="001F4C2F"/>
    <w:rsid w:val="00272956"/>
    <w:rsid w:val="00280ABC"/>
    <w:rsid w:val="003142CF"/>
    <w:rsid w:val="003B7525"/>
    <w:rsid w:val="00566A15"/>
    <w:rsid w:val="00617974"/>
    <w:rsid w:val="0069438C"/>
    <w:rsid w:val="006E6EF9"/>
    <w:rsid w:val="00795F52"/>
    <w:rsid w:val="008C1788"/>
    <w:rsid w:val="00A0250C"/>
    <w:rsid w:val="00A50CBD"/>
    <w:rsid w:val="00AD2F5D"/>
    <w:rsid w:val="00B54B0E"/>
    <w:rsid w:val="00B93C9D"/>
    <w:rsid w:val="00BA768A"/>
    <w:rsid w:val="00BB0DFA"/>
    <w:rsid w:val="00D30563"/>
    <w:rsid w:val="00E43D35"/>
    <w:rsid w:val="00EE4412"/>
    <w:rsid w:val="00F03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0B3686-A9BB-4FDA-9D56-8BA300151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jc w:val="both"/>
      <w:outlineLvl w:val="4"/>
    </w:pPr>
    <w:rPr>
      <w:rFonts w:ascii="Arial" w:eastAsia="Arial" w:hAnsi="Arial" w:cs="Arial"/>
      <w:b/>
      <w:sz w:val="28"/>
      <w:szCs w:val="28"/>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153317"/>
    <w:pPr>
      <w:tabs>
        <w:tab w:val="center" w:pos="4680"/>
        <w:tab w:val="right" w:pos="9360"/>
      </w:tabs>
    </w:pPr>
  </w:style>
  <w:style w:type="character" w:customStyle="1" w:styleId="HeaderChar">
    <w:name w:val="Header Char"/>
    <w:basedOn w:val="DefaultParagraphFont"/>
    <w:link w:val="Header"/>
    <w:uiPriority w:val="99"/>
    <w:rsid w:val="00153317"/>
  </w:style>
  <w:style w:type="paragraph" w:styleId="Revision">
    <w:name w:val="Revision"/>
    <w:hidden/>
    <w:uiPriority w:val="99"/>
    <w:semiHidden/>
    <w:rsid w:val="00153317"/>
    <w:pPr>
      <w:pBdr>
        <w:top w:val="none" w:sz="0" w:space="0" w:color="auto"/>
        <w:left w:val="none" w:sz="0" w:space="0" w:color="auto"/>
        <w:bottom w:val="none" w:sz="0" w:space="0" w:color="auto"/>
        <w:right w:val="none" w:sz="0" w:space="0" w:color="auto"/>
        <w:between w:val="none" w:sz="0" w:space="0" w:color="auto"/>
      </w:pBdr>
    </w:pPr>
  </w:style>
  <w:style w:type="paragraph" w:styleId="BalloonText">
    <w:name w:val="Balloon Text"/>
    <w:basedOn w:val="Normal"/>
    <w:link w:val="BalloonTextChar"/>
    <w:uiPriority w:val="99"/>
    <w:semiHidden/>
    <w:unhideWhenUsed/>
    <w:rsid w:val="001533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3317"/>
    <w:rPr>
      <w:rFonts w:ascii="Segoe UI" w:hAnsi="Segoe UI" w:cs="Segoe UI"/>
      <w:sz w:val="18"/>
      <w:szCs w:val="18"/>
    </w:rPr>
  </w:style>
  <w:style w:type="paragraph" w:styleId="Footer">
    <w:name w:val="footer"/>
    <w:basedOn w:val="Normal"/>
    <w:link w:val="FooterChar"/>
    <w:uiPriority w:val="99"/>
    <w:unhideWhenUsed/>
    <w:rsid w:val="00BB0DFA"/>
    <w:pPr>
      <w:tabs>
        <w:tab w:val="center" w:pos="4680"/>
        <w:tab w:val="right" w:pos="9360"/>
      </w:tabs>
    </w:pPr>
  </w:style>
  <w:style w:type="character" w:customStyle="1" w:styleId="FooterChar">
    <w:name w:val="Footer Char"/>
    <w:basedOn w:val="DefaultParagraphFont"/>
    <w:link w:val="Footer"/>
    <w:uiPriority w:val="99"/>
    <w:rsid w:val="00BB0DFA"/>
  </w:style>
  <w:style w:type="character" w:styleId="Hyperlink">
    <w:name w:val="Hyperlink"/>
    <w:basedOn w:val="DefaultParagraphFont"/>
    <w:uiPriority w:val="99"/>
    <w:unhideWhenUsed/>
    <w:rsid w:val="000D7E46"/>
    <w:rPr>
      <w:color w:val="0000FF" w:themeColor="hyperlink"/>
      <w:u w:val="single"/>
    </w:rPr>
  </w:style>
  <w:style w:type="paragraph" w:customStyle="1" w:styleId="wordsection1">
    <w:name w:val="wordsection1"/>
    <w:basedOn w:val="Normal"/>
    <w:uiPriority w:val="99"/>
    <w:rsid w:val="000D7E46"/>
    <w:pPr>
      <w:pBdr>
        <w:top w:val="none" w:sz="0" w:space="0" w:color="auto"/>
        <w:left w:val="none" w:sz="0" w:space="0" w:color="auto"/>
        <w:bottom w:val="none" w:sz="0" w:space="0" w:color="auto"/>
        <w:right w:val="none" w:sz="0" w:space="0" w:color="auto"/>
        <w:between w:val="none" w:sz="0" w:space="0" w:color="auto"/>
      </w:pBdr>
    </w:pPr>
    <w:rPr>
      <w:rFonts w:ascii="Calibri" w:eastAsiaTheme="minorHAnsi" w:hAnsi="Calibri"/>
      <w:color w:val="auto"/>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199501">
      <w:bodyDiv w:val="1"/>
      <w:marLeft w:val="0"/>
      <w:marRight w:val="0"/>
      <w:marTop w:val="0"/>
      <w:marBottom w:val="0"/>
      <w:divBdr>
        <w:top w:val="none" w:sz="0" w:space="0" w:color="auto"/>
        <w:left w:val="none" w:sz="0" w:space="0" w:color="auto"/>
        <w:bottom w:val="none" w:sz="0" w:space="0" w:color="auto"/>
        <w:right w:val="none" w:sz="0" w:space="0" w:color="auto"/>
      </w:divBdr>
    </w:div>
    <w:div w:id="1356809694">
      <w:bodyDiv w:val="1"/>
      <w:marLeft w:val="0"/>
      <w:marRight w:val="0"/>
      <w:marTop w:val="0"/>
      <w:marBottom w:val="0"/>
      <w:divBdr>
        <w:top w:val="none" w:sz="0" w:space="0" w:color="auto"/>
        <w:left w:val="none" w:sz="0" w:space="0" w:color="auto"/>
        <w:bottom w:val="none" w:sz="0" w:space="0" w:color="auto"/>
        <w:right w:val="none" w:sz="0" w:space="0" w:color="auto"/>
      </w:divBdr>
    </w:div>
    <w:div w:id="1371955509">
      <w:bodyDiv w:val="1"/>
      <w:marLeft w:val="0"/>
      <w:marRight w:val="0"/>
      <w:marTop w:val="0"/>
      <w:marBottom w:val="0"/>
      <w:divBdr>
        <w:top w:val="none" w:sz="0" w:space="0" w:color="auto"/>
        <w:left w:val="none" w:sz="0" w:space="0" w:color="auto"/>
        <w:bottom w:val="none" w:sz="0" w:space="0" w:color="auto"/>
        <w:right w:val="none" w:sz="0" w:space="0" w:color="auto"/>
      </w:divBdr>
    </w:div>
    <w:div w:id="1826126455">
      <w:bodyDiv w:val="1"/>
      <w:marLeft w:val="0"/>
      <w:marRight w:val="0"/>
      <w:marTop w:val="0"/>
      <w:marBottom w:val="0"/>
      <w:divBdr>
        <w:top w:val="none" w:sz="0" w:space="0" w:color="auto"/>
        <w:left w:val="none" w:sz="0" w:space="0" w:color="auto"/>
        <w:bottom w:val="none" w:sz="0" w:space="0" w:color="auto"/>
        <w:right w:val="none" w:sz="0" w:space="0" w:color="auto"/>
      </w:divBdr>
    </w:div>
    <w:div w:id="20385089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F1786-CB60-4803-A7FD-B8EFC7988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2183</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Nagarjuna Yenuganti (Tech Mahindra Ltd)</dc:creator>
  <cp:lastModifiedBy>Oduyela, Adetunji</cp:lastModifiedBy>
  <cp:revision>2</cp:revision>
  <dcterms:created xsi:type="dcterms:W3CDTF">2018-08-01T13:20:00Z</dcterms:created>
  <dcterms:modified xsi:type="dcterms:W3CDTF">2018-08-01T13:20:00Z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v-nayenu@microsoft.com</vt:lpwstr>
  </property>
  <property fmtid="{D5CDD505-2E9C-101B-9397-08002B2CF9AE}" pid="5" name="MSIP_Label_f42aa342-8706-4288-bd11-ebb85995028c_SetDate">
    <vt:lpwstr>2018-06-07T16:11:57.3502277Z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